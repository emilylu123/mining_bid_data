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882A" w14:textId="44D5DE29" w:rsidR="00D41251" w:rsidRPr="00607376" w:rsidRDefault="00D41251" w:rsidP="00D41251">
      <w:pPr>
        <w:pStyle w:val="Heading3"/>
      </w:pPr>
      <w:r w:rsidRPr="00607376">
        <w:t xml:space="preserve">MBD Assignment 2 </w:t>
      </w:r>
      <w:r>
        <w:t xml:space="preserve">- </w:t>
      </w:r>
      <w:r w:rsidRPr="007D716A">
        <w:t>Team 6</w:t>
      </w:r>
    </w:p>
    <w:p w14:paraId="43769DE2" w14:textId="66E9EAA6" w:rsidR="00D41251" w:rsidRDefault="00D41251" w:rsidP="00D41251">
      <w:proofErr w:type="spellStart"/>
      <w:r w:rsidRPr="002D569A">
        <w:t>Yingyao</w:t>
      </w:r>
      <w:proofErr w:type="spellEnd"/>
      <w:r w:rsidRPr="002D569A">
        <w:t xml:space="preserve"> Lu a1784870</w:t>
      </w:r>
      <w:r w:rsidRPr="002D569A">
        <w:tab/>
      </w:r>
      <w:ins w:id="0" w:author="Yingyao Lu" w:date="2021-04-07T15:40:00Z">
        <w:r w:rsidR="00DF002A">
          <w:tab/>
        </w:r>
      </w:ins>
      <w:r w:rsidRPr="002D569A">
        <w:t xml:space="preserve">Jin Yin </w:t>
      </w:r>
      <w:proofErr w:type="spellStart"/>
      <w:r w:rsidRPr="002D569A">
        <w:t>aXXXX</w:t>
      </w:r>
      <w:proofErr w:type="spellEnd"/>
    </w:p>
    <w:p w14:paraId="3893ACC9" w14:textId="0946A1FC" w:rsidR="00D41251" w:rsidRDefault="00D41251" w:rsidP="00A21482">
      <w:pPr>
        <w:pStyle w:val="Heading2"/>
      </w:pPr>
      <w:r w:rsidRPr="597DBA7A">
        <w:rPr>
          <w:lang w:val="en-GB"/>
        </w:rPr>
        <w:t>Exercise 1 S-curve</w:t>
      </w:r>
      <w:r w:rsidR="00C74988">
        <w:rPr>
          <w:lang w:val="en-GB"/>
        </w:rPr>
        <w:t xml:space="preserve"> </w:t>
      </w:r>
      <w:r w:rsidR="00C74988" w:rsidRPr="00C74988">
        <w:rPr>
          <w:lang w:val="en-GB"/>
        </w:rPr>
        <w:t>(5+5+5 points)</w:t>
      </w:r>
    </w:p>
    <w:p w14:paraId="14587204" w14:textId="77777777" w:rsidR="00D41251" w:rsidRDefault="00D41251" w:rsidP="00D4125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E4ECC" wp14:editId="39B1CD43">
            <wp:simplePos x="0" y="0"/>
            <wp:positionH relativeFrom="column">
              <wp:posOffset>2214880</wp:posOffset>
            </wp:positionH>
            <wp:positionV relativeFrom="paragraph">
              <wp:posOffset>296545</wp:posOffset>
            </wp:positionV>
            <wp:extent cx="3662680" cy="2200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rPr>
          <w:lang w:val="en-GB"/>
        </w:rPr>
        <w:t>1.S-curve for r=3</w:t>
      </w:r>
      <w:r>
        <w:rPr>
          <w:lang w:val="en-GB"/>
        </w:rPr>
        <w:t xml:space="preserve"> and </w:t>
      </w:r>
      <w:r w:rsidRPr="597DBA7A">
        <w:rPr>
          <w:lang w:val="en-GB"/>
        </w:rPr>
        <w:t xml:space="preserve">b=10 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7B337C30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AB283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B3F01C3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(r=3 and b=10)</w:t>
            </w:r>
          </w:p>
        </w:tc>
      </w:tr>
      <w:tr w:rsidR="00D41251" w14:paraId="48A38BBB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424A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336BC64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0.00996</w:t>
            </w:r>
          </w:p>
        </w:tc>
      </w:tr>
      <w:tr w:rsidR="00D41251" w14:paraId="1C606F8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471C4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07FD52D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0.07718</w:t>
            </w:r>
          </w:p>
        </w:tc>
      </w:tr>
      <w:tr w:rsidR="00D41251" w14:paraId="4998C6C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465D1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4FE2C47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0.23945</w:t>
            </w:r>
          </w:p>
        </w:tc>
      </w:tr>
      <w:tr w:rsidR="00D41251" w14:paraId="164CD329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E92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1B0B29B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0.48387</w:t>
            </w:r>
          </w:p>
        </w:tc>
      </w:tr>
      <w:tr w:rsidR="00D41251" w14:paraId="2FD5EA66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D98C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67EAA55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0.73692</w:t>
            </w:r>
          </w:p>
        </w:tc>
      </w:tr>
      <w:tr w:rsidR="00D41251" w14:paraId="0BA13D3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E253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3435B65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0.91227</w:t>
            </w:r>
          </w:p>
        </w:tc>
      </w:tr>
      <w:tr w:rsidR="00D41251" w14:paraId="2A4B54A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71CE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62DBEE2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0.98502</w:t>
            </w:r>
          </w:p>
        </w:tc>
      </w:tr>
      <w:tr w:rsidR="00D41251" w14:paraId="62A1C7A2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AB33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7ABA92E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0.99923</w:t>
            </w:r>
          </w:p>
        </w:tc>
      </w:tr>
      <w:tr w:rsidR="00D41251" w14:paraId="316B86C2" w14:textId="77777777" w:rsidTr="002A5E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4827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7BE0FA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51D9B72" w14:textId="77777777" w:rsidR="00D41251" w:rsidRDefault="00D41251" w:rsidP="00D41251"/>
    <w:p w14:paraId="5BE10528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1" behindDoc="0" locked="0" layoutInCell="1" allowOverlap="1" wp14:anchorId="751C656B" wp14:editId="5D6BB128">
            <wp:simplePos x="0" y="0"/>
            <wp:positionH relativeFrom="column">
              <wp:posOffset>2223824</wp:posOffset>
            </wp:positionH>
            <wp:positionV relativeFrom="paragraph">
              <wp:posOffset>268643</wp:posOffset>
            </wp:positionV>
            <wp:extent cx="3662680" cy="2205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2. </w:t>
      </w:r>
      <w:r w:rsidRPr="597DBA7A">
        <w:rPr>
          <w:lang w:val="en-GB"/>
        </w:rPr>
        <w:t xml:space="preserve">S-curve for </w:t>
      </w:r>
      <w:r w:rsidRPr="597DBA7A">
        <w:t>r=6 and b=20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24A2805D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FB7D4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E8C3A39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(r=6 and b=20)</w:t>
            </w:r>
          </w:p>
        </w:tc>
      </w:tr>
      <w:tr w:rsidR="00D41251" w14:paraId="6F67F6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33998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7652C79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0.00002</w:t>
            </w:r>
          </w:p>
        </w:tc>
      </w:tr>
      <w:tr w:rsidR="00D41251" w14:paraId="62626FE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7A056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424EC18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0.00128</w:t>
            </w:r>
          </w:p>
        </w:tc>
      </w:tr>
      <w:tr w:rsidR="00D41251" w14:paraId="5A05A48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B829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87E22B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0.01448</w:t>
            </w:r>
          </w:p>
        </w:tc>
      </w:tr>
      <w:tr w:rsidR="00D41251" w14:paraId="7787C3E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6EDFF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446526A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0.07881</w:t>
            </w:r>
          </w:p>
        </w:tc>
      </w:tr>
      <w:tr w:rsidR="00D41251" w14:paraId="0AFE2927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7377D2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1EC8735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0.27019</w:t>
            </w:r>
          </w:p>
        </w:tc>
      </w:tr>
      <w:tr w:rsidR="00D41251" w14:paraId="575666B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D6E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0E00FF7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0.61541</w:t>
            </w:r>
          </w:p>
        </w:tc>
      </w:tr>
      <w:tr w:rsidR="00D41251" w14:paraId="4060929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EF0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5A566B55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0.91819</w:t>
            </w:r>
          </w:p>
        </w:tc>
      </w:tr>
      <w:tr w:rsidR="00D41251" w14:paraId="1073E643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393B9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5CA7123F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0.99771</w:t>
            </w:r>
          </w:p>
        </w:tc>
      </w:tr>
      <w:tr w:rsidR="00D41251" w14:paraId="37B102AE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556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69F6AF53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1CC0ACE6" w14:textId="77777777" w:rsidR="00D41251" w:rsidRDefault="00D41251" w:rsidP="00D41251"/>
    <w:p w14:paraId="26B5A54F" w14:textId="77777777" w:rsidR="00D41251" w:rsidRDefault="00D41251" w:rsidP="00D41251">
      <w:r>
        <w:rPr>
          <w:noProof/>
        </w:rPr>
        <w:drawing>
          <wp:anchor distT="0" distB="0" distL="114300" distR="114300" simplePos="0" relativeHeight="251658242" behindDoc="0" locked="0" layoutInCell="1" allowOverlap="1" wp14:anchorId="07782BF8" wp14:editId="283B73CE">
            <wp:simplePos x="0" y="0"/>
            <wp:positionH relativeFrom="column">
              <wp:posOffset>2286000</wp:posOffset>
            </wp:positionH>
            <wp:positionV relativeFrom="paragraph">
              <wp:posOffset>276860</wp:posOffset>
            </wp:positionV>
            <wp:extent cx="3596005" cy="216598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7DBA7A">
        <w:t xml:space="preserve">3. </w:t>
      </w:r>
      <w:r w:rsidRPr="597DBA7A">
        <w:rPr>
          <w:lang w:val="en-GB"/>
        </w:rPr>
        <w:t xml:space="preserve">S-curve for </w:t>
      </w:r>
      <w:r w:rsidRPr="597DBA7A">
        <w:t>r=5 and b=50</w:t>
      </w:r>
    </w:p>
    <w:tbl>
      <w:tblPr>
        <w:tblStyle w:val="GridTable1LightAccent2"/>
        <w:tblW w:w="0" w:type="auto"/>
        <w:tblLook w:val="06A0" w:firstRow="1" w:lastRow="0" w:firstColumn="1" w:lastColumn="0" w:noHBand="1" w:noVBand="1"/>
      </w:tblPr>
      <w:tblGrid>
        <w:gridCol w:w="520"/>
        <w:gridCol w:w="2429"/>
      </w:tblGrid>
      <w:tr w:rsidR="00D41251" w14:paraId="41F48A18" w14:textId="77777777" w:rsidTr="002A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3928E" w14:textId="77777777" w:rsidR="00D41251" w:rsidRDefault="00D41251" w:rsidP="002A5E9A">
            <w:pPr>
              <w:jc w:val="right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356A16AC" w14:textId="77777777" w:rsidR="00D41251" w:rsidRDefault="00D41251" w:rsidP="002A5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S-curve (r=5 and b=50)</w:t>
            </w:r>
          </w:p>
        </w:tc>
      </w:tr>
      <w:tr w:rsidR="00D41251" w14:paraId="2391947A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28ABE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0.1</w:t>
            </w:r>
          </w:p>
        </w:tc>
        <w:tc>
          <w:tcPr>
            <w:tcW w:w="0" w:type="auto"/>
          </w:tcPr>
          <w:p w14:paraId="28717491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0.00050</w:t>
            </w:r>
          </w:p>
        </w:tc>
      </w:tr>
      <w:tr w:rsidR="00D41251" w14:paraId="729644A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9CFD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0.2</w:t>
            </w:r>
          </w:p>
        </w:tc>
        <w:tc>
          <w:tcPr>
            <w:tcW w:w="0" w:type="auto"/>
          </w:tcPr>
          <w:p w14:paraId="64A6EB1B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0.01588</w:t>
            </w:r>
          </w:p>
        </w:tc>
      </w:tr>
      <w:tr w:rsidR="00D41251" w14:paraId="5596029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465FB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0.3</w:t>
            </w:r>
          </w:p>
        </w:tc>
        <w:tc>
          <w:tcPr>
            <w:tcW w:w="0" w:type="auto"/>
          </w:tcPr>
          <w:p w14:paraId="3459015C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0.11454</w:t>
            </w:r>
          </w:p>
        </w:tc>
      </w:tr>
      <w:tr w:rsidR="00D41251" w14:paraId="73C64B3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EDF800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0.4</w:t>
            </w:r>
          </w:p>
        </w:tc>
        <w:tc>
          <w:tcPr>
            <w:tcW w:w="0" w:type="auto"/>
          </w:tcPr>
          <w:p w14:paraId="22500B1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0.40228</w:t>
            </w:r>
          </w:p>
        </w:tc>
      </w:tr>
      <w:tr w:rsidR="00D41251" w14:paraId="56078351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F8ED7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0.5</w:t>
            </w:r>
          </w:p>
        </w:tc>
        <w:tc>
          <w:tcPr>
            <w:tcW w:w="0" w:type="auto"/>
          </w:tcPr>
          <w:p w14:paraId="36578148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0.79555</w:t>
            </w:r>
          </w:p>
        </w:tc>
      </w:tr>
      <w:tr w:rsidR="00D41251" w14:paraId="0D84AE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5A44C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0.6</w:t>
            </w:r>
          </w:p>
        </w:tc>
        <w:tc>
          <w:tcPr>
            <w:tcW w:w="0" w:type="auto"/>
          </w:tcPr>
          <w:p w14:paraId="7FBCEAB2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0.98253</w:t>
            </w:r>
          </w:p>
        </w:tc>
      </w:tr>
      <w:tr w:rsidR="00D41251" w14:paraId="39A27FD4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54C6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0.7</w:t>
            </w:r>
          </w:p>
        </w:tc>
        <w:tc>
          <w:tcPr>
            <w:tcW w:w="0" w:type="auto"/>
          </w:tcPr>
          <w:p w14:paraId="35C09F0D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0.99990</w:t>
            </w:r>
          </w:p>
        </w:tc>
      </w:tr>
      <w:tr w:rsidR="00D41251" w14:paraId="5598BED5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EB42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0.8</w:t>
            </w:r>
          </w:p>
        </w:tc>
        <w:tc>
          <w:tcPr>
            <w:tcW w:w="0" w:type="auto"/>
          </w:tcPr>
          <w:p w14:paraId="1121B7E6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  <w:tr w:rsidR="00D41251" w14:paraId="40226CDF" w14:textId="77777777" w:rsidTr="002A5E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DC7C5" w14:textId="77777777" w:rsidR="00D41251" w:rsidRDefault="00D41251" w:rsidP="002A5E9A">
            <w:r w:rsidRPr="597DBA7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0.9</w:t>
            </w:r>
          </w:p>
        </w:tc>
        <w:tc>
          <w:tcPr>
            <w:tcW w:w="0" w:type="auto"/>
          </w:tcPr>
          <w:p w14:paraId="5A45BAF7" w14:textId="77777777" w:rsidR="00D41251" w:rsidRDefault="00D41251" w:rsidP="002A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7DBA7A">
              <w:rPr>
                <w:rFonts w:ascii="Calibri" w:eastAsia="Calibri" w:hAnsi="Calibri" w:cs="Calibri"/>
                <w:color w:val="000000" w:themeColor="text1"/>
              </w:rPr>
              <w:t>1.00000</w:t>
            </w:r>
          </w:p>
        </w:tc>
      </w:tr>
    </w:tbl>
    <w:p w14:paraId="03B78A5F" w14:textId="77777777" w:rsidR="00D41251" w:rsidRDefault="00D41251" w:rsidP="00D41251"/>
    <w:p w14:paraId="0C206337" w14:textId="77777777" w:rsidR="008C332A" w:rsidRDefault="008C332A">
      <w:pPr>
        <w:spacing w:after="120" w:line="259" w:lineRule="auto"/>
        <w:rPr>
          <w:ins w:id="1" w:author="Yingyao Lu" w:date="2021-04-07T15:42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ins w:id="2" w:author="Yingyao Lu" w:date="2021-04-07T15:42:00Z">
        <w:r>
          <w:rPr>
            <w:rFonts w:asciiTheme="majorHAnsi" w:eastAsiaTheme="majorEastAsia" w:hAnsiTheme="majorHAnsi" w:cstheme="majorBidi"/>
            <w:b/>
            <w:color w:val="7F7F7F" w:themeColor="text1" w:themeTint="80"/>
            <w:szCs w:val="26"/>
            <w:lang w:val="en-GB"/>
          </w:rPr>
          <w:br w:type="page"/>
        </w:r>
      </w:ins>
    </w:p>
    <w:p w14:paraId="33440C72" w14:textId="1BE3C59A" w:rsidR="00D41251" w:rsidRDefault="00D41251" w:rsidP="00D41251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</w:pPr>
      <w:r w:rsidRPr="00C8235D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lastRenderedPageBreak/>
        <w:t>Exercise 2 Filtering Streams</w:t>
      </w:r>
      <w:r w:rsidR="00C74988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 xml:space="preserve"> </w:t>
      </w:r>
      <w:r w:rsidR="00956211" w:rsidRPr="00956211"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t>(8 + 8 points)</w:t>
      </w:r>
    </w:p>
    <w:p w14:paraId="549E3227" w14:textId="7F99E26F" w:rsidR="00D41251" w:rsidRPr="00786B1A" w:rsidRDefault="00D41251" w:rsidP="00D41251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0BD66DD8" wp14:editId="3C40C04D">
            <wp:extent cx="5252292" cy="459758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1462" b="29805"/>
                    <a:stretch/>
                  </pic:blipFill>
                  <pic:spPr bwMode="auto">
                    <a:xfrm>
                      <a:off x="0" y="0"/>
                      <a:ext cx="5419843" cy="47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6B1A">
        <w:tab/>
      </w:r>
    </w:p>
    <w:p w14:paraId="53F6D99C" w14:textId="77777777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1E12BB" wp14:editId="6BC151B8">
            <wp:extent cx="5406127" cy="1145800"/>
            <wp:effectExtent l="0" t="0" r="4445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13333"/>
                    <a:stretch/>
                  </pic:blipFill>
                  <pic:spPr bwMode="auto">
                    <a:xfrm>
                      <a:off x="0" y="0"/>
                      <a:ext cx="5430944" cy="115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587F1" w14:textId="5503DBDE" w:rsidR="00D41251" w:rsidRPr="001F030A" w:rsidRDefault="00D41251" w:rsidP="00D26207">
      <w:pPr>
        <w:rPr>
          <w:rFonts w:eastAsiaTheme="minorHAnsi"/>
          <w:lang w:val="en-GB"/>
        </w:rPr>
      </w:pPr>
      <w:r>
        <w:rPr>
          <w:lang w:val="en-GB"/>
        </w:rPr>
        <w:t xml:space="preserve">In general, the probability of a false positive is the probability of a 1-bit raised to the power of k, I, </w:t>
      </w:r>
      <w:proofErr w:type="gramStart"/>
      <w:r>
        <w:rPr>
          <w:lang w:val="en-GB"/>
        </w:rPr>
        <w:t xml:space="preserve">e </w:t>
      </w:r>
      <w:r w:rsidR="001F030A">
        <w:rPr>
          <w:lang w:val="en-GB"/>
        </w:rPr>
        <w:t>:</w:t>
      </w:r>
      <w:proofErr w:type="gramEnd"/>
      <w:r w:rsidR="001F030A">
        <w:rPr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59FD1126" w14:textId="77777777" w:rsidR="00D41251" w:rsidRPr="006A05A0" w:rsidRDefault="00D41251" w:rsidP="00D41251">
      <w:pPr>
        <w:pStyle w:val="ListParagraph"/>
        <w:ind w:left="1080"/>
        <w:rPr>
          <w:rFonts w:eastAsiaTheme="minorEastAsia"/>
          <w:lang w:val="en-GB"/>
        </w:rPr>
      </w:pPr>
    </w:p>
    <w:p w14:paraId="610ABDD9" w14:textId="4ADD2D6B" w:rsidR="00D41251" w:rsidRPr="00AE105D" w:rsidRDefault="00D41251" w:rsidP="00AE105D">
      <w:pPr>
        <w:pStyle w:val="ListParagraph"/>
        <w:numPr>
          <w:ilvl w:val="1"/>
          <w:numId w:val="7"/>
        </w:numPr>
        <w:rPr>
          <w:lang w:val="en-GB"/>
        </w:rPr>
      </w:pPr>
      <w:r w:rsidRPr="00954D58">
        <w:rPr>
          <w:lang w:val="en-GB"/>
        </w:rPr>
        <w:t>m=2bi</w:t>
      </w:r>
      <w:r>
        <w:rPr>
          <w:lang w:val="en-GB"/>
        </w:rPr>
        <w:t>l</w:t>
      </w:r>
      <w:r w:rsidR="0000521D">
        <w:rPr>
          <w:lang w:val="en-GB"/>
        </w:rPr>
        <w:t>,</w:t>
      </w:r>
      <w:r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954D58">
        <w:rPr>
          <w:lang w:val="en-GB"/>
        </w:rPr>
        <w:t xml:space="preserve"> k=</w:t>
      </w:r>
      <w:r w:rsidR="00AE105D">
        <w:rPr>
          <w:lang w:val="en-GB"/>
        </w:rPr>
        <w:t>3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ins w:id="3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="00AE105D">
        <w:rPr>
          <w:rFonts w:eastAsiaTheme="minorEastAsia"/>
          <w:lang w:val="en-GB"/>
        </w:rPr>
        <w:t>=</w:t>
      </w:r>
      <w:r w:rsidR="00320A21" w:rsidRPr="00320A21">
        <w:t xml:space="preserve"> </w:t>
      </w:r>
      <w:r w:rsidR="006D0031">
        <w:rPr>
          <w:rFonts w:eastAsiaTheme="minorEastAsia"/>
          <w:lang w:val="en-GB"/>
        </w:rPr>
        <w:t>(1-</w:t>
      </w:r>
      <w:r w:rsidR="0025007E">
        <w:rPr>
          <w:rFonts w:eastAsiaTheme="minorEastAsia"/>
          <w:lang w:val="en-GB"/>
        </w:rPr>
        <w:t>0.</w:t>
      </w:r>
      <w:proofErr w:type="gramStart"/>
      <w:r w:rsidR="0025007E">
        <w:rPr>
          <w:rFonts w:eastAsiaTheme="minorEastAsia"/>
          <w:lang w:val="en-GB"/>
        </w:rPr>
        <w:t>54</w:t>
      </w:r>
      <w:r w:rsidR="004E0577">
        <w:rPr>
          <w:rFonts w:eastAsiaTheme="minorEastAsia"/>
          <w:lang w:val="en-GB"/>
        </w:rPr>
        <w:t>88</w:t>
      </w:r>
      <w:r w:rsidR="00077800">
        <w:rPr>
          <w:rFonts w:eastAsiaTheme="minorEastAsia"/>
          <w:lang w:val="en-GB"/>
        </w:rPr>
        <w:t>1</w:t>
      </w:r>
      <w:r w:rsidR="006D0031">
        <w:rPr>
          <w:rFonts w:eastAsiaTheme="minorEastAsia"/>
          <w:lang w:val="en-GB"/>
        </w:rPr>
        <w:t>)</w:t>
      </w:r>
      <w:r w:rsidR="0025007E">
        <w:rPr>
          <w:rFonts w:eastAsiaTheme="minorEastAsia"/>
          <w:lang w:val="en-GB"/>
        </w:rPr>
        <w:t>^</w:t>
      </w:r>
      <w:proofErr w:type="gramEnd"/>
      <w:r w:rsidR="0025007E">
        <w:rPr>
          <w:rFonts w:eastAsiaTheme="minorEastAsia"/>
          <w:lang w:val="en-GB"/>
        </w:rPr>
        <w:t>3</w:t>
      </w:r>
      <w:ins w:id="4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25007E">
        <w:rPr>
          <w:rFonts w:eastAsiaTheme="minorEastAsia"/>
          <w:lang w:val="en-GB"/>
        </w:rPr>
        <w:t>=</w:t>
      </w:r>
      <w:ins w:id="5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713C81">
        <w:rPr>
          <w:rFonts w:eastAsiaTheme="minorEastAsia"/>
          <w:lang w:val="en-GB"/>
        </w:rPr>
        <w:t>0.451</w:t>
      </w:r>
      <w:r w:rsidR="00BB2D3D">
        <w:rPr>
          <w:rFonts w:eastAsiaTheme="minorEastAsia"/>
          <w:lang w:val="en-GB"/>
        </w:rPr>
        <w:t>2</w:t>
      </w:r>
      <w:r w:rsidR="00713C81">
        <w:rPr>
          <w:rFonts w:eastAsiaTheme="minorEastAsia"/>
          <w:lang w:val="en-GB"/>
        </w:rPr>
        <w:t>^3 = 0.091</w:t>
      </w:r>
      <w:r w:rsidR="00732522">
        <w:rPr>
          <w:rFonts w:eastAsiaTheme="minorEastAsia"/>
          <w:lang w:val="en-GB"/>
        </w:rPr>
        <w:t>8</w:t>
      </w:r>
      <w:ins w:id="6" w:author="Yingyao Lu" w:date="2021-04-07T12:46:00Z">
        <w:r w:rsidR="00C3097D">
          <w:rPr>
            <w:rFonts w:eastAsiaTheme="minorEastAsia"/>
            <w:lang w:val="en-GB"/>
          </w:rPr>
          <w:t>5</w:t>
        </w:r>
      </w:ins>
      <w:del w:id="7" w:author="Yingyao Lu" w:date="2021-04-07T12:46:00Z">
        <w:r w:rsidR="002F1E06" w:rsidDel="00C3097D">
          <w:rPr>
            <w:rFonts w:eastAsiaTheme="minorEastAsia"/>
            <w:lang w:val="en-GB"/>
          </w:rPr>
          <w:delText>488</w:delText>
        </w:r>
      </w:del>
    </w:p>
    <w:p w14:paraId="7355677D" w14:textId="77777777" w:rsidR="005D3080" w:rsidRDefault="005D3080" w:rsidP="005D3080">
      <w:pPr>
        <w:ind w:left="360"/>
        <w:rPr>
          <w:lang w:val="en-GB"/>
        </w:rPr>
      </w:pPr>
    </w:p>
    <w:p w14:paraId="4E2304F0" w14:textId="0B3D5471" w:rsidR="00D3286D" w:rsidRPr="00B56BDE" w:rsidRDefault="00D3286D" w:rsidP="00B56BDE">
      <w:pPr>
        <w:pStyle w:val="ListParagraph"/>
        <w:numPr>
          <w:ilvl w:val="1"/>
          <w:numId w:val="7"/>
        </w:numPr>
        <w:rPr>
          <w:rFonts w:eastAsiaTheme="minorEastAsia"/>
          <w:lang w:val="en-GB"/>
        </w:rPr>
      </w:pPr>
      <w:r w:rsidRPr="00B56BDE">
        <w:rPr>
          <w:lang w:val="en-GB"/>
        </w:rPr>
        <w:t>m=2bil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n=10bil</w:t>
      </w:r>
      <w:r w:rsidR="0000521D">
        <w:rPr>
          <w:lang w:val="en-GB"/>
        </w:rPr>
        <w:t>,</w:t>
      </w:r>
      <w:r w:rsidRPr="00B56BDE">
        <w:rPr>
          <w:lang w:val="en-GB"/>
        </w:rPr>
        <w:t xml:space="preserve"> k=</w:t>
      </w:r>
      <w:r w:rsidR="005D3080" w:rsidRPr="00B56BDE">
        <w:rPr>
          <w:lang w:val="en-GB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4*2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ins w:id="8" w:author="Yingyao Lu" w:date="2021-04-07T12:55:00Z">
            <w:rPr>
              <w:rFonts w:ascii="Cambria Math" w:eastAsiaTheme="minorEastAsia" w:hAnsi="Cambria Math"/>
              <w:lang w:val="en-GB"/>
            </w:rPr>
            <m:t xml:space="preserve"> </m:t>
          </w:ins>
        </m:r>
      </m:oMath>
      <w:r w:rsidRPr="00B56BDE">
        <w:rPr>
          <w:rFonts w:eastAsiaTheme="minorEastAsia"/>
          <w:lang w:val="en-GB"/>
        </w:rPr>
        <w:t>=</w:t>
      </w:r>
      <w:ins w:id="9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3966FA" w:rsidRPr="00B56BDE">
        <w:rPr>
          <w:rFonts w:eastAsiaTheme="minorEastAsia"/>
          <w:lang w:val="en-GB"/>
        </w:rPr>
        <w:t>(1-</w:t>
      </w:r>
      <w:r w:rsidR="005B7B23" w:rsidRPr="00B56BDE">
        <w:rPr>
          <w:rFonts w:eastAsiaTheme="minorEastAsia"/>
          <w:lang w:val="en-GB"/>
        </w:rPr>
        <w:t>0.</w:t>
      </w:r>
      <w:proofErr w:type="gramStart"/>
      <w:r w:rsidR="005B7B23" w:rsidRPr="00B56BDE">
        <w:rPr>
          <w:rFonts w:eastAsiaTheme="minorEastAsia"/>
          <w:lang w:val="en-GB"/>
        </w:rPr>
        <w:t>449</w:t>
      </w:r>
      <w:r w:rsidR="00FF38DC">
        <w:rPr>
          <w:rFonts w:eastAsiaTheme="minorEastAsia"/>
          <w:lang w:val="en-GB"/>
        </w:rPr>
        <w:t>33</w:t>
      </w:r>
      <w:r w:rsidR="003966FA" w:rsidRPr="00B56BDE">
        <w:rPr>
          <w:rFonts w:eastAsiaTheme="minorEastAsia"/>
          <w:lang w:val="en-GB"/>
        </w:rPr>
        <w:t>)</w:t>
      </w:r>
      <w:r w:rsidR="005B7B23" w:rsidRPr="00B56BDE">
        <w:rPr>
          <w:rFonts w:eastAsiaTheme="minorEastAsia"/>
          <w:lang w:val="en-GB"/>
        </w:rPr>
        <w:t>^</w:t>
      </w:r>
      <w:proofErr w:type="gramEnd"/>
      <w:r w:rsidR="00A10711" w:rsidRPr="00B56BDE">
        <w:rPr>
          <w:rFonts w:eastAsiaTheme="minorEastAsia"/>
          <w:lang w:val="en-GB"/>
        </w:rPr>
        <w:t>4</w:t>
      </w:r>
      <w:ins w:id="10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=</w:t>
      </w:r>
      <w:ins w:id="11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5B7B23" w:rsidRPr="00B56BDE">
        <w:rPr>
          <w:rFonts w:eastAsiaTheme="minorEastAsia"/>
          <w:lang w:val="en-GB"/>
        </w:rPr>
        <w:t>0.55</w:t>
      </w:r>
      <w:r w:rsidR="00AA5DC4" w:rsidRPr="00B56BDE">
        <w:rPr>
          <w:rFonts w:eastAsiaTheme="minorEastAsia"/>
          <w:lang w:val="en-GB"/>
        </w:rPr>
        <w:t>0</w:t>
      </w:r>
      <w:r w:rsidR="003A2834" w:rsidRPr="00B56BDE">
        <w:rPr>
          <w:rFonts w:eastAsiaTheme="minorEastAsia"/>
          <w:lang w:val="en-GB"/>
        </w:rPr>
        <w:t>67</w:t>
      </w:r>
      <w:r w:rsidR="005B7B23" w:rsidRPr="00B56BDE">
        <w:rPr>
          <w:rFonts w:eastAsiaTheme="minorEastAsia"/>
          <w:lang w:val="en-GB"/>
        </w:rPr>
        <w:t>^4</w:t>
      </w:r>
      <w:ins w:id="12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=</w:t>
      </w:r>
      <w:ins w:id="13" w:author="Yingyao Lu" w:date="2021-04-07T12:55:00Z">
        <w:r w:rsidR="003268B9">
          <w:rPr>
            <w:rFonts w:eastAsiaTheme="minorEastAsia"/>
            <w:lang w:val="en-GB"/>
          </w:rPr>
          <w:t xml:space="preserve"> </w:t>
        </w:r>
      </w:ins>
      <w:r w:rsidR="00AA5DC4" w:rsidRPr="00B56BDE">
        <w:rPr>
          <w:rFonts w:eastAsiaTheme="minorEastAsia"/>
          <w:lang w:val="en-GB"/>
        </w:rPr>
        <w:t>0.091</w:t>
      </w:r>
      <w:r w:rsidR="007C1323" w:rsidRPr="00B56BDE">
        <w:rPr>
          <w:rFonts w:eastAsiaTheme="minorEastAsia"/>
          <w:lang w:val="en-GB"/>
        </w:rPr>
        <w:t>9</w:t>
      </w:r>
      <w:r w:rsidR="002F1E06" w:rsidRPr="00B56BDE">
        <w:rPr>
          <w:rFonts w:eastAsiaTheme="minorEastAsia"/>
          <w:lang w:val="en-GB"/>
        </w:rPr>
        <w:t>5</w:t>
      </w:r>
      <w:del w:id="14" w:author="Yingyao Lu" w:date="2021-04-07T12:46:00Z">
        <w:r w:rsidR="00831567" w:rsidRPr="00B56BDE" w:rsidDel="00C3097D">
          <w:rPr>
            <w:rFonts w:eastAsiaTheme="minorEastAsia"/>
            <w:lang w:val="en-GB"/>
          </w:rPr>
          <w:delText>4</w:delText>
        </w:r>
      </w:del>
    </w:p>
    <w:p w14:paraId="4D2D9F9D" w14:textId="15E50F24" w:rsidR="00B56BDE" w:rsidRDefault="00B56BDE" w:rsidP="00B56BDE">
      <w:pPr>
        <w:pStyle w:val="ListParagraph"/>
        <w:rPr>
          <w:ins w:id="15" w:author="Yingyao Lu" w:date="2021-04-07T12:45:00Z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" w:author="Yingyao Lu" w:date="2021-04-07T12:47:00Z">
          <w:tblPr>
            <w:tblW w:w="6500" w:type="dxa"/>
            <w:tblLook w:val="04A0" w:firstRow="1" w:lastRow="0" w:firstColumn="1" w:lastColumn="0" w:noHBand="0" w:noVBand="1"/>
          </w:tblPr>
        </w:tblPrChange>
      </w:tblPr>
      <w:tblGrid>
        <w:gridCol w:w="1193"/>
        <w:gridCol w:w="1250"/>
        <w:gridCol w:w="1372"/>
        <w:gridCol w:w="1372"/>
        <w:gridCol w:w="1372"/>
        <w:tblGridChange w:id="17">
          <w:tblGrid>
            <w:gridCol w:w="1300"/>
            <w:gridCol w:w="1300"/>
            <w:gridCol w:w="1372"/>
            <w:gridCol w:w="1372"/>
            <w:gridCol w:w="1372"/>
          </w:tblGrid>
        </w:tblGridChange>
      </w:tblGrid>
      <w:tr w:rsidR="00135B20" w14:paraId="34232E07" w14:textId="77777777" w:rsidTr="00EF4E40">
        <w:trPr>
          <w:trHeight w:val="320"/>
          <w:ins w:id="18" w:author="Yingyao Lu" w:date="2021-04-07T12:45:00Z"/>
          <w:trPrChange w:id="19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2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DBC42B" w14:textId="23EDE5BC" w:rsidR="00135B20" w:rsidRDefault="00EF4E40">
            <w:pPr>
              <w:jc w:val="right"/>
              <w:rPr>
                <w:ins w:id="21" w:author="Yingyao Lu" w:date="2021-04-07T12:45:00Z"/>
                <w:rFonts w:ascii="Calibri" w:hAnsi="Calibri" w:cs="Calibri"/>
                <w:color w:val="000000"/>
              </w:rPr>
              <w:pPrChange w:id="22" w:author="Yingyao Lu" w:date="2021-04-07T12:47:00Z">
                <w:pPr/>
              </w:pPrChange>
            </w:pPr>
            <w:ins w:id="23" w:author="Yingyao Lu" w:date="2021-04-07T12:47:00Z">
              <w:r>
                <w:rPr>
                  <w:rFonts w:ascii="Calibri" w:hAnsi="Calibri" w:cs="Calibri"/>
                  <w:color w:val="000000"/>
                </w:rPr>
                <w:t>m=2 n=10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018C0C" w14:textId="35554B1A" w:rsidR="00135B20" w:rsidRDefault="00EF4E40">
            <w:pPr>
              <w:jc w:val="right"/>
              <w:rPr>
                <w:ins w:id="25" w:author="Yingyao Lu" w:date="2021-04-07T12:45:00Z"/>
                <w:rFonts w:ascii="Calibri" w:hAnsi="Calibri" w:cs="Calibri"/>
                <w:color w:val="000000"/>
              </w:rPr>
            </w:pPr>
            <w:ins w:id="26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27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3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28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68DD0" w14:textId="008A4E7F" w:rsidR="00135B20" w:rsidRDefault="00EF4E40">
            <w:pPr>
              <w:jc w:val="right"/>
              <w:rPr>
                <w:ins w:id="29" w:author="Yingyao Lu" w:date="2021-04-07T12:45:00Z"/>
                <w:rFonts w:ascii="Calibri" w:hAnsi="Calibri" w:cs="Calibri"/>
                <w:color w:val="000000"/>
              </w:rPr>
            </w:pPr>
            <w:ins w:id="30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1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4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B3C27" w14:textId="4F5C3539" w:rsidR="00135B20" w:rsidRDefault="00EF4E40">
            <w:pPr>
              <w:jc w:val="right"/>
              <w:rPr>
                <w:ins w:id="33" w:author="Yingyao Lu" w:date="2021-04-07T12:45:00Z"/>
                <w:rFonts w:ascii="Calibri" w:hAnsi="Calibri" w:cs="Calibri"/>
                <w:color w:val="000000"/>
              </w:rPr>
            </w:pPr>
            <w:ins w:id="34" w:author="Yingyao Lu" w:date="2021-04-07T12:47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5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5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36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1F8AF8" w14:textId="4436EA0B" w:rsidR="00135B20" w:rsidRDefault="00EF4E40">
            <w:pPr>
              <w:jc w:val="right"/>
              <w:rPr>
                <w:ins w:id="37" w:author="Yingyao Lu" w:date="2021-04-07T12:45:00Z"/>
                <w:rFonts w:ascii="Calibri" w:hAnsi="Calibri" w:cs="Calibri"/>
                <w:color w:val="000000"/>
              </w:rPr>
            </w:pPr>
            <w:ins w:id="38" w:author="Yingyao Lu" w:date="2021-04-07T12:48:00Z">
              <w:r>
                <w:rPr>
                  <w:rFonts w:ascii="Calibri" w:hAnsi="Calibri" w:cs="Calibri"/>
                  <w:color w:val="000000"/>
                </w:rPr>
                <w:t>K=</w:t>
              </w:r>
            </w:ins>
            <w:ins w:id="39" w:author="Yingyao Lu" w:date="2021-04-07T12:45:00Z">
              <w:r w:rsidR="00135B20">
                <w:rPr>
                  <w:rFonts w:ascii="Calibri" w:hAnsi="Calibri" w:cs="Calibri"/>
                  <w:color w:val="000000"/>
                </w:rPr>
                <w:t>6</w:t>
              </w:r>
            </w:ins>
          </w:p>
        </w:tc>
      </w:tr>
      <w:tr w:rsidR="00135B20" w14:paraId="3066402D" w14:textId="77777777" w:rsidTr="00EF4E40">
        <w:trPr>
          <w:trHeight w:val="320"/>
          <w:ins w:id="40" w:author="Yingyao Lu" w:date="2021-04-07T12:45:00Z"/>
          <w:trPrChange w:id="41" w:author="Yingyao Lu" w:date="2021-04-07T12:47:00Z">
            <w:trPr>
              <w:trHeight w:val="320"/>
            </w:trPr>
          </w:trPrChange>
        </w:trPr>
        <w:tc>
          <w:tcPr>
            <w:tcW w:w="0" w:type="auto"/>
            <w:shd w:val="clear" w:color="auto" w:fill="auto"/>
            <w:noWrap/>
            <w:vAlign w:val="bottom"/>
            <w:hideMark/>
            <w:tcPrChange w:id="42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9859B" w14:textId="46661284" w:rsidR="00135B20" w:rsidRDefault="00135B20">
            <w:pPr>
              <w:jc w:val="right"/>
              <w:rPr>
                <w:ins w:id="43" w:author="Yingyao Lu" w:date="2021-04-07T12:45:00Z"/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4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775497" w14:textId="77777777" w:rsidR="00135B20" w:rsidRDefault="00135B20">
            <w:pPr>
              <w:jc w:val="right"/>
              <w:rPr>
                <w:ins w:id="45" w:author="Yingyao Lu" w:date="2021-04-07T12:45:00Z"/>
                <w:rFonts w:ascii="Calibri" w:hAnsi="Calibri" w:cs="Calibri"/>
                <w:color w:val="000000"/>
              </w:rPr>
            </w:pPr>
            <w:ins w:id="46" w:author="Yingyao Lu" w:date="2021-04-07T12:45:00Z">
              <w:r>
                <w:rPr>
                  <w:rFonts w:ascii="Calibri" w:hAnsi="Calibri" w:cs="Calibri"/>
                  <w:color w:val="000000"/>
                </w:rPr>
                <w:t>0.0918487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47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4F10F" w14:textId="77777777" w:rsidR="00135B20" w:rsidRDefault="00135B20">
            <w:pPr>
              <w:jc w:val="right"/>
              <w:rPr>
                <w:ins w:id="48" w:author="Yingyao Lu" w:date="2021-04-07T12:45:00Z"/>
                <w:rFonts w:ascii="Calibri" w:hAnsi="Calibri" w:cs="Calibri"/>
                <w:color w:val="000000"/>
              </w:rPr>
            </w:pPr>
            <w:ins w:id="49" w:author="Yingyao Lu" w:date="2021-04-07T12:45:00Z">
              <w:r>
                <w:rPr>
                  <w:rFonts w:ascii="Calibri" w:hAnsi="Calibri" w:cs="Calibri"/>
                  <w:color w:val="000000"/>
                </w:rPr>
                <w:t>0.09195348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0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D09BE0" w14:textId="77777777" w:rsidR="00135B20" w:rsidRDefault="00135B20">
            <w:pPr>
              <w:jc w:val="right"/>
              <w:rPr>
                <w:ins w:id="51" w:author="Yingyao Lu" w:date="2021-04-07T12:45:00Z"/>
                <w:rFonts w:ascii="Calibri" w:hAnsi="Calibri" w:cs="Calibri"/>
                <w:color w:val="000000"/>
              </w:rPr>
            </w:pPr>
            <w:ins w:id="52" w:author="Yingyao Lu" w:date="2021-04-07T12:45:00Z">
              <w:r>
                <w:rPr>
                  <w:rFonts w:ascii="Calibri" w:hAnsi="Calibri" w:cs="Calibri"/>
                  <w:color w:val="000000"/>
                </w:rPr>
                <w:t>0.10092499</w:t>
              </w:r>
            </w:ins>
          </w:p>
        </w:tc>
        <w:tc>
          <w:tcPr>
            <w:tcW w:w="0" w:type="auto"/>
            <w:shd w:val="clear" w:color="auto" w:fill="auto"/>
            <w:noWrap/>
            <w:vAlign w:val="bottom"/>
            <w:hideMark/>
            <w:tcPrChange w:id="53" w:author="Yingyao Lu" w:date="2021-04-07T12:47:00Z">
              <w:tcPr>
                <w:tcW w:w="13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F8A887" w14:textId="77777777" w:rsidR="00135B20" w:rsidRDefault="00135B20">
            <w:pPr>
              <w:jc w:val="right"/>
              <w:rPr>
                <w:ins w:id="54" w:author="Yingyao Lu" w:date="2021-04-07T12:45:00Z"/>
                <w:rFonts w:ascii="Calibri" w:hAnsi="Calibri" w:cs="Calibri"/>
                <w:color w:val="000000"/>
              </w:rPr>
            </w:pPr>
            <w:ins w:id="55" w:author="Yingyao Lu" w:date="2021-04-07T12:45:00Z">
              <w:r>
                <w:rPr>
                  <w:rFonts w:ascii="Calibri" w:hAnsi="Calibri" w:cs="Calibri"/>
                  <w:color w:val="000000"/>
                </w:rPr>
                <w:t>0.11644961</w:t>
              </w:r>
            </w:ins>
          </w:p>
        </w:tc>
      </w:tr>
    </w:tbl>
    <w:p w14:paraId="0F82A063" w14:textId="77777777" w:rsidR="00135B20" w:rsidRPr="00B56BDE" w:rsidRDefault="00135B20" w:rsidP="00B56BDE">
      <w:pPr>
        <w:pStyle w:val="ListParagraph"/>
        <w:rPr>
          <w:lang w:val="en-GB"/>
        </w:rPr>
      </w:pPr>
    </w:p>
    <w:p w14:paraId="74221F7F" w14:textId="567959B2" w:rsidR="00D41251" w:rsidRDefault="00B56BDE" w:rsidP="00944E5C">
      <w:pPr>
        <w:ind w:firstLine="360"/>
        <w:rPr>
          <w:lang w:val="en-GB"/>
        </w:rPr>
      </w:pPr>
      <w:r>
        <w:rPr>
          <w:lang w:val="en-GB"/>
        </w:rPr>
        <w:t>2</w:t>
      </w:r>
      <w:ins w:id="56" w:author="Yingyao Lu" w:date="2021-04-07T12:43:00Z">
        <w:r w:rsidR="00302687">
          <w:rPr>
            <w:lang w:val="en-GB"/>
          </w:rPr>
          <w:t xml:space="preserve"> </w:t>
        </w:r>
      </w:ins>
      <w:ins w:id="57" w:author="Yingyao Lu" w:date="2021-04-07T12:44:00Z">
        <w:r w:rsidR="00AF626B">
          <w:rPr>
            <w:lang w:val="en-GB"/>
          </w:rPr>
          <w:t xml:space="preserve"> </w:t>
        </w:r>
      </w:ins>
    </w:p>
    <w:p w14:paraId="5C1F3A07" w14:textId="172B1D4A" w:rsidR="00D41251" w:rsidRDefault="00786B1A" w:rsidP="00D41251">
      <w:pPr>
        <w:ind w:left="360"/>
        <w:rPr>
          <w:lang w:val="en-GB"/>
        </w:rPr>
      </w:pPr>
      <w:r>
        <w:rPr>
          <w:lang w:val="en-GB"/>
        </w:rPr>
        <w:t xml:space="preserve">basing on the calculation, </w:t>
      </w:r>
      <w:r w:rsidR="00944E5C">
        <w:rPr>
          <w:lang w:val="en-GB"/>
        </w:rPr>
        <w:t>we can have a chart below:</w:t>
      </w:r>
    </w:p>
    <w:p w14:paraId="6C0F53BB" w14:textId="0872F49C" w:rsidR="00944E5C" w:rsidRDefault="00944E5C" w:rsidP="00D41251">
      <w:pPr>
        <w:ind w:left="360"/>
        <w:rPr>
          <w:lang w:val="en-GB"/>
        </w:rPr>
      </w:pPr>
      <w:r w:rsidRPr="00944E5C">
        <w:rPr>
          <w:lang w:val="en-GB"/>
        </w:rPr>
        <w:drawing>
          <wp:inline distT="0" distB="0" distL="0" distR="0" wp14:anchorId="43D1A220" wp14:editId="19CFA38F">
            <wp:extent cx="3967013" cy="2065612"/>
            <wp:effectExtent l="0" t="0" r="0" b="508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679" cy="20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AA36" w14:textId="08EE33CB" w:rsidR="00944E5C" w:rsidRPr="00954D58" w:rsidRDefault="00944E5C" w:rsidP="00944E5C">
      <w:pPr>
        <w:ind w:firstLine="360"/>
        <w:rPr>
          <w:lang w:val="en-GB"/>
        </w:rPr>
      </w:pPr>
      <w:r>
        <w:rPr>
          <w:lang w:val="en-GB"/>
        </w:rPr>
        <w:t>When there are 3 hash functions, A minimal false positive rate is appeared.</w:t>
      </w:r>
    </w:p>
    <w:p w14:paraId="35021827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lastRenderedPageBreak/>
        <w:t>Exercise 3 PageRank (22+13 points)</w:t>
      </w:r>
    </w:p>
    <w:p w14:paraId="2C656271" w14:textId="77777777" w:rsidR="00D41251" w:rsidRPr="007168E0" w:rsidRDefault="00D41251" w:rsidP="00D41251">
      <w:pPr>
        <w:rPr>
          <w:color w:val="0000FF"/>
          <w:lang w:val="en-GB"/>
        </w:rPr>
      </w:pPr>
      <w:r>
        <w:rPr>
          <w:color w:val="0000FF"/>
          <w:lang w:val="en-GB"/>
        </w:rPr>
        <w:t>http://snap.stanford.edu/data/web-Google.html</w:t>
      </w:r>
      <w:r>
        <w:rPr>
          <w:noProof/>
          <w:lang w:val="en-GB"/>
        </w:rPr>
        <w:drawing>
          <wp:inline distT="0" distB="0" distL="0" distR="0" wp14:anchorId="7268EC1D" wp14:editId="3E370082">
            <wp:extent cx="5594985" cy="3122757"/>
            <wp:effectExtent l="0" t="0" r="0" b="190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4" cy="31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4D76" w14:textId="77777777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>Exercise 4 Data streams (7 + 7 points)</w:t>
      </w:r>
    </w:p>
    <w:p w14:paraId="306E7B7D" w14:textId="03DDB1E3" w:rsidR="00D41251" w:rsidRDefault="00D41251" w:rsidP="00D412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1B4B53" wp14:editId="35258FA9">
            <wp:extent cx="5366592" cy="2561013"/>
            <wp:effectExtent l="0" t="0" r="5715" b="444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64" cy="25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E29D" w14:textId="74180C67" w:rsidR="00B26C66" w:rsidRDefault="00194442" w:rsidP="00D41251">
      <w:pPr>
        <w:pStyle w:val="Heading2"/>
        <w:rPr>
          <w:lang w:val="en-GB"/>
        </w:rPr>
      </w:pPr>
      <w:r>
        <w:rPr>
          <w:lang w:val="en-GB"/>
        </w:rPr>
        <w:t xml:space="preserve">4.1 </w:t>
      </w:r>
      <w:r w:rsidR="00B26C66">
        <w:rPr>
          <w:lang w:val="en-GB"/>
        </w:rPr>
        <w:t>Input stream = 3, 1, 4, 6, 5, 9</w:t>
      </w:r>
    </w:p>
    <w:p w14:paraId="78B9064C" w14:textId="77777777" w:rsidR="00634116" w:rsidRDefault="00634116" w:rsidP="00194442">
      <w:pPr>
        <w:rPr>
          <w:lang w:val="en-GB"/>
        </w:rPr>
      </w:pPr>
    </w:p>
    <w:p w14:paraId="0E4330D7" w14:textId="413711F7" w:rsidR="00194442" w:rsidRPr="00194442" w:rsidRDefault="00194442" w:rsidP="00194442">
      <w:pPr>
        <w:rPr>
          <w:lang w:val="en-GB"/>
        </w:rPr>
      </w:pPr>
      <w:r>
        <w:rPr>
          <w:lang w:val="en-GB"/>
        </w:rPr>
        <w:t>Q1: h(x) = (2x+1) mod 32</w:t>
      </w:r>
    </w:p>
    <w:p w14:paraId="12433356" w14:textId="19C6DBC0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7 = </w:t>
      </w:r>
      <w:r w:rsidR="00383D7D">
        <w:rPr>
          <w:lang w:val="en-GB"/>
        </w:rPr>
        <w:t>00111</w:t>
      </w:r>
      <w:r w:rsidR="00581DC4">
        <w:rPr>
          <w:lang w:val="en-GB"/>
        </w:rPr>
        <w:t xml:space="preserve"> = 0</w:t>
      </w:r>
      <w:r w:rsidR="001B39A1">
        <w:rPr>
          <w:lang w:val="en-GB"/>
        </w:rPr>
        <w:t xml:space="preserve"> </w:t>
      </w:r>
    </w:p>
    <w:p w14:paraId="6C3A5F52" w14:textId="76260E3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3</w:t>
      </w:r>
      <w:r w:rsidR="00383D7D">
        <w:rPr>
          <w:lang w:val="en-GB"/>
        </w:rPr>
        <w:t xml:space="preserve"> = 00011</w:t>
      </w:r>
      <w:r w:rsidR="00581DC4">
        <w:rPr>
          <w:lang w:val="en-GB"/>
        </w:rPr>
        <w:t>= 0</w:t>
      </w:r>
    </w:p>
    <w:p w14:paraId="6FA2205C" w14:textId="2CFD192C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9</w:t>
      </w:r>
      <w:r w:rsidR="00383D7D">
        <w:rPr>
          <w:lang w:val="en-GB"/>
        </w:rPr>
        <w:t xml:space="preserve"> = </w:t>
      </w:r>
      <w:r w:rsidR="00383D7D">
        <w:t>01001</w:t>
      </w:r>
      <w:r w:rsidR="00581DC4">
        <w:rPr>
          <w:lang w:val="en-GB"/>
        </w:rPr>
        <w:t>= 0</w:t>
      </w:r>
    </w:p>
    <w:p w14:paraId="14CEB46A" w14:textId="04BB6CC1" w:rsidR="00194442" w:rsidRPr="00383D7D" w:rsidRDefault="00194442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13</w:t>
      </w:r>
      <w:r w:rsidR="00383D7D">
        <w:rPr>
          <w:lang w:val="en-GB"/>
        </w:rPr>
        <w:t xml:space="preserve"> = </w:t>
      </w:r>
      <w:r w:rsidR="00383D7D">
        <w:t>01101</w:t>
      </w:r>
      <w:r w:rsidR="00581DC4">
        <w:rPr>
          <w:lang w:val="en-GB"/>
        </w:rPr>
        <w:t>= 0</w:t>
      </w:r>
    </w:p>
    <w:p w14:paraId="64C7596D" w14:textId="2547CB55" w:rsidR="00F92AF8" w:rsidRPr="00383D7D" w:rsidRDefault="00F92AF8" w:rsidP="00194442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11</w:t>
      </w:r>
      <w:r w:rsidR="00383D7D">
        <w:rPr>
          <w:lang w:val="en-GB"/>
        </w:rPr>
        <w:t xml:space="preserve"> = </w:t>
      </w:r>
      <w:r w:rsidR="00383D7D">
        <w:t>01011</w:t>
      </w:r>
      <w:r w:rsidR="00581DC4">
        <w:rPr>
          <w:lang w:val="en-GB"/>
        </w:rPr>
        <w:t>= 0</w:t>
      </w:r>
    </w:p>
    <w:p w14:paraId="0F5A5E69" w14:textId="7CE90CF1" w:rsidR="00F92AF8" w:rsidRDefault="00F92AF8" w:rsidP="00194442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9) = 19</w:t>
      </w:r>
      <w:r w:rsidR="00383D7D">
        <w:rPr>
          <w:lang w:val="en-GB"/>
        </w:rPr>
        <w:t xml:space="preserve"> = 10011</w:t>
      </w:r>
      <w:r w:rsidR="00581DC4">
        <w:rPr>
          <w:lang w:val="en-GB"/>
        </w:rPr>
        <w:t>= 0</w:t>
      </w:r>
    </w:p>
    <w:p w14:paraId="13A28299" w14:textId="5C78E399" w:rsidR="007E60BE" w:rsidRDefault="007E60BE" w:rsidP="00194442">
      <w:pPr>
        <w:rPr>
          <w:lang w:val="en-GB"/>
        </w:rPr>
      </w:pPr>
    </w:p>
    <w:p w14:paraId="2CCF2166" w14:textId="5D9B6737" w:rsidR="007E60BE" w:rsidRDefault="007E60BE" w:rsidP="00194442">
      <w:pPr>
        <w:rPr>
          <w:lang w:val="en-GB"/>
        </w:rPr>
      </w:pPr>
      <w:r>
        <w:rPr>
          <w:lang w:val="en-GB"/>
        </w:rPr>
        <w:t>Max</w:t>
      </w:r>
      <w:r w:rsidR="00121601">
        <w:rPr>
          <w:lang w:val="en-GB"/>
        </w:rPr>
        <w:t xml:space="preserve"> </w:t>
      </w:r>
      <w:r w:rsidR="0060008E">
        <w:rPr>
          <w:lang w:val="en-GB"/>
        </w:rPr>
        <w:t>Tail</w:t>
      </w:r>
      <w:r w:rsidR="00121601">
        <w:rPr>
          <w:lang w:val="en-GB"/>
        </w:rPr>
        <w:t xml:space="preserve"> Length R</w:t>
      </w:r>
      <w:r>
        <w:rPr>
          <w:lang w:val="en-GB"/>
        </w:rPr>
        <w:t xml:space="preserve"> = 0</w:t>
      </w:r>
    </w:p>
    <w:p w14:paraId="24C05161" w14:textId="21FCECB4" w:rsidR="007E60BE" w:rsidRDefault="00121601" w:rsidP="00194442">
      <w:pPr>
        <w:rPr>
          <w:lang w:val="en-GB"/>
        </w:rPr>
      </w:pPr>
      <w:r>
        <w:rPr>
          <w:lang w:val="en-GB"/>
        </w:rPr>
        <w:t>Estimate number of d</w:t>
      </w:r>
      <w:r w:rsidR="0060008E">
        <w:rPr>
          <w:lang w:val="en-GB"/>
        </w:rPr>
        <w:t xml:space="preserve">istinct </w:t>
      </w:r>
      <w:r>
        <w:rPr>
          <w:lang w:val="en-GB"/>
        </w:rPr>
        <w:t>elements</w:t>
      </w:r>
      <w:r w:rsidR="0060008E">
        <w:rPr>
          <w:lang w:val="en-GB"/>
        </w:rPr>
        <w:t xml:space="preserve"> </w:t>
      </w:r>
      <w:r>
        <w:rPr>
          <w:lang w:val="en-GB"/>
        </w:rPr>
        <w:t>2^R</w:t>
      </w:r>
      <w:r w:rsidR="007E60BE">
        <w:rPr>
          <w:lang w:val="en-GB"/>
        </w:rPr>
        <w:t xml:space="preserve">= 2^0 = 1 </w:t>
      </w:r>
    </w:p>
    <w:p w14:paraId="673DD538" w14:textId="7D91B230" w:rsidR="00775C9B" w:rsidRDefault="00775C9B" w:rsidP="00194442">
      <w:pPr>
        <w:rPr>
          <w:lang w:val="en-GB"/>
        </w:rPr>
      </w:pPr>
    </w:p>
    <w:p w14:paraId="668E846D" w14:textId="4F2B555B" w:rsidR="00775C9B" w:rsidRPr="00194442" w:rsidRDefault="00775C9B" w:rsidP="00775C9B">
      <w:pPr>
        <w:rPr>
          <w:lang w:val="en-GB"/>
        </w:rPr>
      </w:pPr>
      <w:r>
        <w:rPr>
          <w:lang w:val="en-GB"/>
        </w:rPr>
        <w:t>Q2: h(x) = (3x+7) mod 32</w:t>
      </w:r>
    </w:p>
    <w:p w14:paraId="43D4CCDC" w14:textId="0C86E220" w:rsidR="009F4725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3) = 16 = </w:t>
      </w:r>
      <w:r w:rsidR="009F4725">
        <w:rPr>
          <w:lang w:val="en-GB"/>
        </w:rPr>
        <w:t>10000</w:t>
      </w:r>
      <w:r w:rsidR="00581DC4">
        <w:rPr>
          <w:lang w:val="en-GB"/>
        </w:rPr>
        <w:t>=</w:t>
      </w:r>
      <w:r w:rsidR="001B39A1">
        <w:rPr>
          <w:lang w:val="en-GB"/>
        </w:rPr>
        <w:t>4</w:t>
      </w:r>
    </w:p>
    <w:p w14:paraId="04DA1C8B" w14:textId="107D7DD7" w:rsidR="00775C9B" w:rsidRPr="009F4725" w:rsidRDefault="00775C9B" w:rsidP="00775C9B">
      <w:proofErr w:type="gramStart"/>
      <w:r>
        <w:rPr>
          <w:lang w:val="en-GB"/>
        </w:rPr>
        <w:lastRenderedPageBreak/>
        <w:t>h(</w:t>
      </w:r>
      <w:proofErr w:type="gramEnd"/>
      <w:r>
        <w:rPr>
          <w:lang w:val="en-GB"/>
        </w:rPr>
        <w:t>1) = 10 = 1</w:t>
      </w:r>
      <w:r w:rsidR="009F4725">
        <w:rPr>
          <w:lang w:val="en-GB"/>
        </w:rPr>
        <w:t>1010</w:t>
      </w:r>
      <w:r w:rsidR="001B39A1">
        <w:rPr>
          <w:lang w:val="en-GB"/>
        </w:rPr>
        <w:t>=1</w:t>
      </w:r>
    </w:p>
    <w:p w14:paraId="3E85A835" w14:textId="7E749D53" w:rsidR="00775C9B" w:rsidRPr="00581DC4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19 = 10011</w:t>
      </w:r>
      <w:r w:rsidR="001B39A1">
        <w:rPr>
          <w:lang w:val="en-GB"/>
        </w:rPr>
        <w:t>=0</w:t>
      </w:r>
    </w:p>
    <w:p w14:paraId="2892DD6F" w14:textId="3FA3FC0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6) = 25 =</w:t>
      </w:r>
      <w:r w:rsidR="009F4725">
        <w:rPr>
          <w:lang w:val="en-GB"/>
        </w:rPr>
        <w:t xml:space="preserve"> </w:t>
      </w:r>
      <w:r w:rsidR="009F4725">
        <w:t>11001</w:t>
      </w:r>
      <w:r w:rsidR="001B39A1">
        <w:t>=0</w:t>
      </w:r>
    </w:p>
    <w:p w14:paraId="2545BF8C" w14:textId="22460BDB" w:rsidR="00775C9B" w:rsidRPr="00383D7D" w:rsidRDefault="00775C9B" w:rsidP="00775C9B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22 = </w:t>
      </w:r>
      <w:r>
        <w:t>1</w:t>
      </w:r>
      <w:r w:rsidR="009F4725">
        <w:t>0110</w:t>
      </w:r>
      <w:r w:rsidR="001B39A1">
        <w:t>=1</w:t>
      </w:r>
    </w:p>
    <w:p w14:paraId="7FD217A0" w14:textId="67645B5D" w:rsidR="00775C9B" w:rsidRDefault="00775C9B" w:rsidP="00775C9B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9) = </w:t>
      </w:r>
      <w:r w:rsidR="00BB3D33">
        <w:rPr>
          <w:lang w:val="en-GB"/>
        </w:rPr>
        <w:t>2</w:t>
      </w:r>
      <w:r>
        <w:rPr>
          <w:lang w:val="en-GB"/>
        </w:rPr>
        <w:t xml:space="preserve"> </w:t>
      </w:r>
      <w:r w:rsidRPr="00BB3D33">
        <w:rPr>
          <w:lang w:val="en-GB"/>
        </w:rPr>
        <w:t xml:space="preserve">= </w:t>
      </w:r>
      <w:r w:rsidR="00BB3D33" w:rsidRPr="00BB3D33">
        <w:rPr>
          <w:lang w:val="en-GB"/>
        </w:rPr>
        <w:t>0</w:t>
      </w:r>
      <w:r w:rsidR="009F4725" w:rsidRPr="00BB3D33">
        <w:rPr>
          <w:lang w:val="en-GB"/>
        </w:rPr>
        <w:t>0010</w:t>
      </w:r>
      <w:r w:rsidR="001B39A1">
        <w:rPr>
          <w:lang w:val="en-GB"/>
        </w:rPr>
        <w:t>=1</w:t>
      </w:r>
    </w:p>
    <w:p w14:paraId="1011E0B8" w14:textId="1669EDFA" w:rsidR="007E60BE" w:rsidRDefault="008402D6" w:rsidP="00775C9B">
      <w:pPr>
        <w:rPr>
          <w:lang w:val="en-GB"/>
        </w:rPr>
      </w:pPr>
      <w:r>
        <w:rPr>
          <w:lang w:val="en-GB"/>
        </w:rPr>
        <w:t xml:space="preserve">Max Tail Length R </w:t>
      </w:r>
      <w:r w:rsidR="007E60BE">
        <w:rPr>
          <w:lang w:val="en-GB"/>
        </w:rPr>
        <w:t xml:space="preserve">= </w:t>
      </w:r>
      <w:r w:rsidR="00506059">
        <w:rPr>
          <w:lang w:val="en-GB"/>
        </w:rPr>
        <w:t>4</w:t>
      </w:r>
    </w:p>
    <w:p w14:paraId="6D71F1B9" w14:textId="685DC669" w:rsidR="00506059" w:rsidRDefault="008402D6" w:rsidP="00775C9B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>R</w:t>
      </w:r>
      <w:r w:rsidR="00506059">
        <w:rPr>
          <w:lang w:val="en-GB"/>
        </w:rPr>
        <w:t xml:space="preserve"> = 2^4 =16</w:t>
      </w:r>
    </w:p>
    <w:p w14:paraId="24FCC463" w14:textId="52F0F134" w:rsidR="009F4725" w:rsidRDefault="009F4725" w:rsidP="00775C9B">
      <w:pPr>
        <w:rPr>
          <w:color w:val="FF0000"/>
          <w:lang w:val="en-GB"/>
        </w:rPr>
      </w:pPr>
    </w:p>
    <w:p w14:paraId="51658CC1" w14:textId="2D643C5C" w:rsidR="00BB3D33" w:rsidRPr="00194442" w:rsidRDefault="00BB3D33" w:rsidP="00BB3D33">
      <w:pPr>
        <w:rPr>
          <w:lang w:val="en-GB"/>
        </w:rPr>
      </w:pPr>
      <w:r>
        <w:rPr>
          <w:lang w:val="en-GB"/>
        </w:rPr>
        <w:t>Q2: h(x) = 4x mod 32</w:t>
      </w:r>
    </w:p>
    <w:p w14:paraId="3FD59897" w14:textId="03BADDD4" w:rsidR="00BB3D33" w:rsidRDefault="00BB3D33" w:rsidP="00BB3D33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3) = 12 = 10000</w:t>
      </w:r>
      <w:r w:rsidR="001B39A1">
        <w:rPr>
          <w:lang w:val="en-GB"/>
        </w:rPr>
        <w:t>=4</w:t>
      </w:r>
    </w:p>
    <w:p w14:paraId="004B9DDE" w14:textId="572930C7" w:rsidR="00BB3D33" w:rsidRPr="009F4725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1) = 4 = 00100</w:t>
      </w:r>
      <w:r w:rsidR="001B39A1">
        <w:rPr>
          <w:lang w:val="en-GB"/>
        </w:rPr>
        <w:t>=2</w:t>
      </w:r>
    </w:p>
    <w:p w14:paraId="6FF40C49" w14:textId="75FB205E" w:rsidR="00BB3D33" w:rsidRPr="00BB3D33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4) = 16 = 10000</w:t>
      </w:r>
      <w:r w:rsidR="001B39A1">
        <w:rPr>
          <w:lang w:val="en-GB"/>
        </w:rPr>
        <w:t>=4</w:t>
      </w:r>
    </w:p>
    <w:p w14:paraId="00884708" w14:textId="5F9A481E" w:rsidR="00BB3D33" w:rsidRPr="00581DC4" w:rsidRDefault="00BB3D33" w:rsidP="00BB3D33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24 = </w:t>
      </w:r>
      <w:r w:rsidRPr="00581DC4">
        <w:t>11000</w:t>
      </w:r>
      <w:r w:rsidR="001B39A1">
        <w:t>=3</w:t>
      </w:r>
    </w:p>
    <w:p w14:paraId="0719BF2C" w14:textId="33B979DC" w:rsidR="00BB3D33" w:rsidRPr="00581DC4" w:rsidRDefault="00BB3D33" w:rsidP="00BB3D33"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 xml:space="preserve">5) = 20 = </w:t>
      </w:r>
      <w:r w:rsidRPr="00581DC4">
        <w:t>10100</w:t>
      </w:r>
      <w:r w:rsidR="001B39A1">
        <w:t>=2</w:t>
      </w:r>
    </w:p>
    <w:p w14:paraId="01C7B67C" w14:textId="63F2C8B0" w:rsidR="00BB3D33" w:rsidRDefault="00BB3D33" w:rsidP="00BB3D33">
      <w:pPr>
        <w:rPr>
          <w:lang w:val="en-GB"/>
        </w:rPr>
      </w:pPr>
      <w:proofErr w:type="gramStart"/>
      <w:r w:rsidRPr="00581DC4">
        <w:rPr>
          <w:lang w:val="en-GB"/>
        </w:rPr>
        <w:t>h(</w:t>
      </w:r>
      <w:proofErr w:type="gramEnd"/>
      <w:r w:rsidRPr="00581DC4">
        <w:rPr>
          <w:lang w:val="en-GB"/>
        </w:rPr>
        <w:t>9) = 4 = 00100</w:t>
      </w:r>
      <w:r w:rsidR="001B39A1">
        <w:rPr>
          <w:lang w:val="en-GB"/>
        </w:rPr>
        <w:t>=2</w:t>
      </w:r>
    </w:p>
    <w:p w14:paraId="7409E0F3" w14:textId="0FB160C6" w:rsidR="00506059" w:rsidRDefault="008402D6" w:rsidP="00BB3D33">
      <w:pPr>
        <w:rPr>
          <w:lang w:val="en-GB"/>
        </w:rPr>
      </w:pPr>
      <w:r>
        <w:rPr>
          <w:lang w:val="en-GB"/>
        </w:rPr>
        <w:t>Max Tail Length R</w:t>
      </w:r>
      <w:r w:rsidR="00506059">
        <w:rPr>
          <w:lang w:val="en-GB"/>
        </w:rPr>
        <w:t xml:space="preserve"> = 4</w:t>
      </w:r>
    </w:p>
    <w:p w14:paraId="0A7C37B5" w14:textId="34263D8D" w:rsidR="00506059" w:rsidRDefault="008402D6" w:rsidP="00BB3D33">
      <w:pPr>
        <w:rPr>
          <w:lang w:val="en-GB"/>
        </w:rPr>
      </w:pPr>
      <w:r>
        <w:rPr>
          <w:lang w:val="en-GB"/>
        </w:rPr>
        <w:t>Estimate number of distinct elements 2^</w:t>
      </w:r>
      <w:r w:rsidR="0060008E">
        <w:rPr>
          <w:lang w:val="en-GB"/>
        </w:rPr>
        <w:t xml:space="preserve">R </w:t>
      </w:r>
      <w:r w:rsidR="00506059">
        <w:rPr>
          <w:lang w:val="en-GB"/>
        </w:rPr>
        <w:t>= 2^4 = 16</w:t>
      </w:r>
    </w:p>
    <w:p w14:paraId="3A1410CE" w14:textId="2ED58CB9" w:rsidR="00634116" w:rsidRDefault="00634116" w:rsidP="00BB3D33">
      <w:pPr>
        <w:rPr>
          <w:lang w:val="en-GB"/>
        </w:rPr>
      </w:pPr>
    </w:p>
    <w:p w14:paraId="51845F89" w14:textId="77777777" w:rsidR="00634116" w:rsidRPr="00581DC4" w:rsidRDefault="00634116" w:rsidP="00BB3D33">
      <w:pPr>
        <w:rPr>
          <w:lang w:val="en-GB"/>
        </w:rPr>
      </w:pPr>
    </w:p>
    <w:p w14:paraId="00622D03" w14:textId="77777777" w:rsidR="00BB3D33" w:rsidRDefault="00BB3D33" w:rsidP="00775C9B">
      <w:pPr>
        <w:rPr>
          <w:color w:val="FF0000"/>
          <w:lang w:val="en-GB"/>
        </w:rPr>
      </w:pPr>
    </w:p>
    <w:p w14:paraId="719DBBAE" w14:textId="0977B054" w:rsidR="009F4725" w:rsidRDefault="00634116" w:rsidP="00775C9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B44322" wp14:editId="5180472B">
            <wp:extent cx="5595192" cy="2154600"/>
            <wp:effectExtent l="0" t="0" r="5715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789" cy="2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B9A" w14:textId="77777777" w:rsidR="00775C9B" w:rsidRPr="00194442" w:rsidRDefault="00775C9B" w:rsidP="00194442">
      <w:pPr>
        <w:rPr>
          <w:lang w:val="en-GB"/>
        </w:rPr>
      </w:pPr>
    </w:p>
    <w:p w14:paraId="6B95630E" w14:textId="0D34FBE5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4</w:t>
      </w:r>
      <w:r>
        <w:rPr>
          <w:lang w:val="en-GB"/>
        </w:rPr>
        <w:t>: h(x) = (</w:t>
      </w:r>
      <w:r w:rsidR="003F2544">
        <w:rPr>
          <w:lang w:val="en-GB"/>
        </w:rPr>
        <w:t>6</w:t>
      </w:r>
      <w:r>
        <w:rPr>
          <w:lang w:val="en-GB"/>
        </w:rPr>
        <w:t>x+</w:t>
      </w:r>
      <w:r w:rsidR="003F2544">
        <w:rPr>
          <w:lang w:val="en-GB"/>
        </w:rPr>
        <w:t>2</w:t>
      </w:r>
      <w:r>
        <w:rPr>
          <w:lang w:val="en-GB"/>
        </w:rPr>
        <w:t>) mod 32</w:t>
      </w:r>
    </w:p>
    <w:p w14:paraId="5D05FF5A" w14:textId="0786843E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4</w:t>
      </w:r>
      <w:r>
        <w:rPr>
          <w:lang w:val="en-GB"/>
        </w:rPr>
        <w:t xml:space="preserve">) = </w:t>
      </w:r>
      <w:r w:rsidR="003F2544">
        <w:rPr>
          <w:lang w:val="en-GB"/>
        </w:rPr>
        <w:t>26</w:t>
      </w:r>
      <w:r>
        <w:rPr>
          <w:lang w:val="en-GB"/>
        </w:rPr>
        <w:t xml:space="preserve"> = </w:t>
      </w:r>
      <w:r w:rsidR="003D4EC6">
        <w:rPr>
          <w:lang w:val="en-GB"/>
        </w:rPr>
        <w:t>11010</w:t>
      </w:r>
      <w:r>
        <w:rPr>
          <w:lang w:val="en-GB"/>
        </w:rPr>
        <w:t xml:space="preserve"> = </w:t>
      </w:r>
      <w:r w:rsidR="003D4EC6">
        <w:rPr>
          <w:lang w:val="en-GB"/>
        </w:rPr>
        <w:t>1</w:t>
      </w:r>
      <w:r>
        <w:rPr>
          <w:lang w:val="en-GB"/>
        </w:rPr>
        <w:t xml:space="preserve"> </w:t>
      </w:r>
    </w:p>
    <w:p w14:paraId="4A2215DB" w14:textId="5CF983EC" w:rsidR="00634116" w:rsidRPr="00383D7D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5</w:t>
      </w:r>
      <w:r>
        <w:rPr>
          <w:lang w:val="en-GB"/>
        </w:rPr>
        <w:t xml:space="preserve">) = </w:t>
      </w:r>
      <w:r w:rsidR="003F2544">
        <w:rPr>
          <w:lang w:val="en-GB"/>
        </w:rPr>
        <w:t>0</w:t>
      </w:r>
      <w:r>
        <w:rPr>
          <w:lang w:val="en-GB"/>
        </w:rPr>
        <w:t xml:space="preserve"> = 000</w:t>
      </w:r>
      <w:r w:rsidR="003D4EC6">
        <w:rPr>
          <w:lang w:val="en-GB"/>
        </w:rPr>
        <w:t>00</w:t>
      </w:r>
      <w:r>
        <w:rPr>
          <w:lang w:val="en-GB"/>
        </w:rPr>
        <w:t>= 0</w:t>
      </w:r>
    </w:p>
    <w:p w14:paraId="18AD5D8F" w14:textId="2FE79C6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6</w:t>
      </w:r>
      <w:r>
        <w:rPr>
          <w:lang w:val="en-GB"/>
        </w:rPr>
        <w:t xml:space="preserve">) = </w:t>
      </w:r>
      <w:r w:rsidR="003F2544">
        <w:rPr>
          <w:lang w:val="en-GB"/>
        </w:rPr>
        <w:t>6</w:t>
      </w:r>
      <w:r>
        <w:rPr>
          <w:lang w:val="en-GB"/>
        </w:rPr>
        <w:t xml:space="preserve"> = </w:t>
      </w:r>
      <w:r w:rsidR="003D4EC6">
        <w:t>00110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4DEAF91C" w14:textId="4C2D93A5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7</w:t>
      </w:r>
      <w:r>
        <w:rPr>
          <w:lang w:val="en-GB"/>
        </w:rPr>
        <w:t xml:space="preserve">) = </w:t>
      </w:r>
      <w:r w:rsidR="003F2544">
        <w:rPr>
          <w:lang w:val="en-GB"/>
        </w:rPr>
        <w:t>12</w:t>
      </w:r>
      <w:r>
        <w:rPr>
          <w:lang w:val="en-GB"/>
        </w:rPr>
        <w:t xml:space="preserve"> = </w:t>
      </w:r>
      <w:r w:rsidR="003D4EC6">
        <w:t>01100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4A638FEC" w14:textId="3A2AB49C" w:rsidR="00634116" w:rsidRPr="003D4EC6" w:rsidRDefault="00634116" w:rsidP="00634116"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10</w:t>
      </w:r>
      <w:r>
        <w:rPr>
          <w:lang w:val="en-GB"/>
        </w:rPr>
        <w:t xml:space="preserve">) = </w:t>
      </w:r>
      <w:r w:rsidR="003F2544">
        <w:rPr>
          <w:lang w:val="en-GB"/>
        </w:rPr>
        <w:t>30</w:t>
      </w:r>
      <w:r>
        <w:rPr>
          <w:lang w:val="en-GB"/>
        </w:rPr>
        <w:t xml:space="preserve"> = </w:t>
      </w:r>
      <w:r w:rsidR="003D4EC6">
        <w:t>11110</w:t>
      </w:r>
      <w:r>
        <w:rPr>
          <w:lang w:val="en-GB"/>
        </w:rPr>
        <w:t xml:space="preserve">= </w:t>
      </w:r>
      <w:r w:rsidR="003D4EC6">
        <w:rPr>
          <w:lang w:val="en-GB"/>
        </w:rPr>
        <w:t>1</w:t>
      </w:r>
    </w:p>
    <w:p w14:paraId="68952806" w14:textId="1EA88253" w:rsidR="00634116" w:rsidRDefault="00634116" w:rsidP="00634116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 w:rsidR="003F2544">
        <w:rPr>
          <w:lang w:val="en-GB"/>
        </w:rPr>
        <w:t>15</w:t>
      </w:r>
      <w:r>
        <w:rPr>
          <w:lang w:val="en-GB"/>
        </w:rPr>
        <w:t xml:space="preserve">) = </w:t>
      </w:r>
      <w:r w:rsidR="003F2544">
        <w:rPr>
          <w:lang w:val="en-GB"/>
        </w:rPr>
        <w:t>28</w:t>
      </w:r>
      <w:r>
        <w:rPr>
          <w:lang w:val="en-GB"/>
        </w:rPr>
        <w:t xml:space="preserve"> = 1</w:t>
      </w:r>
      <w:r w:rsidR="003D4EC6">
        <w:rPr>
          <w:lang w:val="en-GB"/>
        </w:rPr>
        <w:t>1</w:t>
      </w:r>
      <w:r>
        <w:rPr>
          <w:lang w:val="en-GB"/>
        </w:rPr>
        <w:t>1</w:t>
      </w:r>
      <w:r w:rsidR="003D4EC6">
        <w:rPr>
          <w:lang w:val="en-GB"/>
        </w:rPr>
        <w:t>00</w:t>
      </w:r>
      <w:r>
        <w:rPr>
          <w:lang w:val="en-GB"/>
        </w:rPr>
        <w:t xml:space="preserve">= </w:t>
      </w:r>
      <w:r w:rsidR="003D4EC6">
        <w:rPr>
          <w:lang w:val="en-GB"/>
        </w:rPr>
        <w:t>2</w:t>
      </w:r>
    </w:p>
    <w:p w14:paraId="3D2D5F79" w14:textId="77777777" w:rsidR="00634116" w:rsidRDefault="00634116" w:rsidP="00634116">
      <w:pPr>
        <w:rPr>
          <w:lang w:val="en-GB"/>
        </w:rPr>
      </w:pPr>
    </w:p>
    <w:p w14:paraId="10B47103" w14:textId="16E58545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DC0029">
        <w:rPr>
          <w:lang w:val="en-GB"/>
        </w:rPr>
        <w:t>2</w:t>
      </w:r>
    </w:p>
    <w:p w14:paraId="75604193" w14:textId="4EB2F028" w:rsidR="00634116" w:rsidRDefault="00634116" w:rsidP="00634116">
      <w:pPr>
        <w:rPr>
          <w:lang w:val="en-GB"/>
        </w:rPr>
      </w:pPr>
      <w:r>
        <w:rPr>
          <w:lang w:val="en-GB"/>
        </w:rPr>
        <w:t>Estimate number of distinct elements 2^R= 2^</w:t>
      </w:r>
      <w:r w:rsidR="00DC0029">
        <w:rPr>
          <w:lang w:val="en-GB"/>
        </w:rPr>
        <w:t>2</w:t>
      </w:r>
      <w:r>
        <w:rPr>
          <w:lang w:val="en-GB"/>
        </w:rPr>
        <w:t xml:space="preserve"> = </w:t>
      </w:r>
      <w:r w:rsidR="00DC0029">
        <w:rPr>
          <w:lang w:val="en-GB"/>
        </w:rPr>
        <w:t>4</w:t>
      </w:r>
    </w:p>
    <w:p w14:paraId="08C09B2B" w14:textId="77777777" w:rsidR="00634116" w:rsidRDefault="00634116" w:rsidP="00634116">
      <w:pPr>
        <w:rPr>
          <w:lang w:val="en-GB"/>
        </w:rPr>
      </w:pPr>
    </w:p>
    <w:p w14:paraId="600D7059" w14:textId="609695B3" w:rsidR="00634116" w:rsidRPr="00194442" w:rsidRDefault="00634116" w:rsidP="00634116">
      <w:pPr>
        <w:rPr>
          <w:lang w:val="en-GB"/>
        </w:rPr>
      </w:pPr>
      <w:r>
        <w:rPr>
          <w:lang w:val="en-GB"/>
        </w:rPr>
        <w:t>Q</w:t>
      </w:r>
      <w:r w:rsidR="00D662AF">
        <w:rPr>
          <w:lang w:val="en-GB"/>
        </w:rPr>
        <w:t>5</w:t>
      </w:r>
      <w:r>
        <w:rPr>
          <w:lang w:val="en-GB"/>
        </w:rPr>
        <w:t>: h(x) = (</w:t>
      </w:r>
      <w:r w:rsidR="00DC0029">
        <w:rPr>
          <w:lang w:val="en-GB"/>
        </w:rPr>
        <w:t>2</w:t>
      </w:r>
      <w:r>
        <w:rPr>
          <w:lang w:val="en-GB"/>
        </w:rPr>
        <w:t>x+</w:t>
      </w:r>
      <w:r w:rsidR="00DC0029">
        <w:rPr>
          <w:lang w:val="en-GB"/>
        </w:rPr>
        <w:t>5</w:t>
      </w:r>
      <w:r>
        <w:rPr>
          <w:lang w:val="en-GB"/>
        </w:rPr>
        <w:t>) mod 32</w:t>
      </w:r>
    </w:p>
    <w:p w14:paraId="2A2FBB8B" w14:textId="792C643C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13 = 01101 = 0 </w:t>
      </w:r>
    </w:p>
    <w:p w14:paraId="043A9625" w14:textId="2730B6BE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5) = 15 = 01111= 0</w:t>
      </w:r>
    </w:p>
    <w:p w14:paraId="569ECA54" w14:textId="554CCA29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17 = </w:t>
      </w:r>
      <w:r>
        <w:t>10001</w:t>
      </w:r>
      <w:r>
        <w:rPr>
          <w:lang w:val="en-GB"/>
        </w:rPr>
        <w:t>= 0</w:t>
      </w:r>
    </w:p>
    <w:p w14:paraId="24C4DDE5" w14:textId="22912FE3" w:rsidR="00DC0029" w:rsidRPr="003D4EC6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7) = 19 = </w:t>
      </w:r>
      <w:r>
        <w:t>10011</w:t>
      </w:r>
      <w:r>
        <w:rPr>
          <w:lang w:val="en-GB"/>
        </w:rPr>
        <w:t>= 0</w:t>
      </w:r>
    </w:p>
    <w:p w14:paraId="2F816AD1" w14:textId="4878A39D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25 = </w:t>
      </w:r>
      <w:r>
        <w:t>11001</w:t>
      </w:r>
      <w:r>
        <w:rPr>
          <w:lang w:val="en-GB"/>
        </w:rPr>
        <w:t>= 0</w:t>
      </w:r>
    </w:p>
    <w:p w14:paraId="12EB987D" w14:textId="3D059402" w:rsidR="00DC0029" w:rsidRPr="00DC0029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15) = 3 = 00011= 0</w:t>
      </w:r>
    </w:p>
    <w:p w14:paraId="297C4F74" w14:textId="15B1174C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BA79C3">
        <w:rPr>
          <w:lang w:val="en-GB"/>
        </w:rPr>
        <w:t>0</w:t>
      </w:r>
    </w:p>
    <w:p w14:paraId="2100E192" w14:textId="75CCAEC0" w:rsidR="00634116" w:rsidRDefault="00634116" w:rsidP="00634116">
      <w:pPr>
        <w:rPr>
          <w:color w:val="FF0000"/>
          <w:lang w:val="en-GB"/>
        </w:rPr>
      </w:pPr>
      <w:r>
        <w:rPr>
          <w:lang w:val="en-GB"/>
        </w:rPr>
        <w:t>Estimate number of distinct elements 2^</w:t>
      </w:r>
      <w:r w:rsidR="00BA79C3">
        <w:rPr>
          <w:lang w:val="en-GB"/>
        </w:rPr>
        <w:t>0</w:t>
      </w:r>
      <w:r>
        <w:rPr>
          <w:lang w:val="en-GB"/>
        </w:rPr>
        <w:t xml:space="preserve"> = 2^</w:t>
      </w:r>
      <w:r w:rsidR="00BA79C3">
        <w:rPr>
          <w:lang w:val="en-GB"/>
        </w:rPr>
        <w:t>0</w:t>
      </w:r>
      <w:r>
        <w:rPr>
          <w:lang w:val="en-GB"/>
        </w:rPr>
        <w:t xml:space="preserve"> =1</w:t>
      </w:r>
    </w:p>
    <w:p w14:paraId="39DA5C01" w14:textId="77777777" w:rsidR="00634116" w:rsidRDefault="00634116" w:rsidP="00634116">
      <w:pPr>
        <w:rPr>
          <w:color w:val="FF0000"/>
          <w:lang w:val="en-GB"/>
        </w:rPr>
      </w:pPr>
    </w:p>
    <w:p w14:paraId="09087486" w14:textId="2AFA77E7" w:rsidR="00634116" w:rsidRPr="00194442" w:rsidRDefault="00634116" w:rsidP="00634116">
      <w:pPr>
        <w:rPr>
          <w:lang w:val="en-GB"/>
        </w:rPr>
      </w:pPr>
      <w:r>
        <w:rPr>
          <w:lang w:val="en-GB"/>
        </w:rPr>
        <w:lastRenderedPageBreak/>
        <w:t>Q</w:t>
      </w:r>
      <w:r w:rsidR="00D662AF">
        <w:rPr>
          <w:lang w:val="en-GB"/>
        </w:rPr>
        <w:t>6</w:t>
      </w:r>
      <w:r>
        <w:rPr>
          <w:lang w:val="en-GB"/>
        </w:rPr>
        <w:t xml:space="preserve">: h(x) = </w:t>
      </w:r>
      <w:r w:rsidR="00692EAF">
        <w:rPr>
          <w:lang w:val="en-GB"/>
        </w:rPr>
        <w:t>2</w:t>
      </w:r>
      <w:r>
        <w:rPr>
          <w:lang w:val="en-GB"/>
        </w:rPr>
        <w:t>x mod 32</w:t>
      </w:r>
    </w:p>
    <w:p w14:paraId="7345AE9A" w14:textId="68531868" w:rsidR="00DC0029" w:rsidRPr="00383D7D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4) = </w:t>
      </w:r>
      <w:r w:rsidR="00692EAF">
        <w:rPr>
          <w:lang w:val="en-GB"/>
        </w:rPr>
        <w:t>8</w:t>
      </w:r>
      <w:r>
        <w:rPr>
          <w:lang w:val="en-GB"/>
        </w:rPr>
        <w:t xml:space="preserve"> = </w:t>
      </w:r>
      <w:r w:rsidR="00692EAF">
        <w:rPr>
          <w:lang w:val="en-GB"/>
        </w:rPr>
        <w:t>0100</w:t>
      </w:r>
      <w:r>
        <w:rPr>
          <w:lang w:val="en-GB"/>
        </w:rPr>
        <w:t xml:space="preserve">0 = </w:t>
      </w:r>
      <w:r w:rsidR="00692EAF">
        <w:rPr>
          <w:lang w:val="en-GB"/>
        </w:rPr>
        <w:t>3</w:t>
      </w:r>
      <w:r>
        <w:rPr>
          <w:lang w:val="en-GB"/>
        </w:rPr>
        <w:t xml:space="preserve"> </w:t>
      </w:r>
    </w:p>
    <w:p w14:paraId="534836D1" w14:textId="6B1428D3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5) = </w:t>
      </w:r>
      <w:r w:rsidR="00692EAF">
        <w:rPr>
          <w:lang w:val="en-GB"/>
        </w:rPr>
        <w:t>10</w:t>
      </w:r>
      <w:r>
        <w:rPr>
          <w:lang w:val="en-GB"/>
        </w:rPr>
        <w:t xml:space="preserve"> = 0</w:t>
      </w:r>
      <w:r w:rsidR="00692EAF">
        <w:rPr>
          <w:lang w:val="en-GB"/>
        </w:rPr>
        <w:t>1</w:t>
      </w:r>
      <w:r>
        <w:rPr>
          <w:lang w:val="en-GB"/>
        </w:rPr>
        <w:t>0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146BC6EC" w14:textId="6D332B89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6) = </w:t>
      </w:r>
      <w:r w:rsidR="00692EAF">
        <w:rPr>
          <w:lang w:val="en-GB"/>
        </w:rPr>
        <w:t xml:space="preserve">12 </w:t>
      </w:r>
      <w:r>
        <w:rPr>
          <w:lang w:val="en-GB"/>
        </w:rPr>
        <w:t xml:space="preserve">= </w:t>
      </w:r>
      <w:r>
        <w:t>0110</w:t>
      </w:r>
      <w:r w:rsidR="00692EAF"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05BAFACB" w14:textId="13C12431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>7) = 1</w:t>
      </w:r>
      <w:r w:rsidR="00692EAF">
        <w:rPr>
          <w:lang w:val="en-GB"/>
        </w:rPr>
        <w:t>4</w:t>
      </w:r>
      <w:r>
        <w:rPr>
          <w:lang w:val="en-GB"/>
        </w:rPr>
        <w:t xml:space="preserve"> = </w:t>
      </w:r>
      <w:r>
        <w:t>011</w:t>
      </w:r>
      <w:r w:rsidR="00692EAF">
        <w:t>1</w:t>
      </w:r>
      <w:r>
        <w:t>0</w:t>
      </w:r>
      <w:r>
        <w:rPr>
          <w:lang w:val="en-GB"/>
        </w:rPr>
        <w:t xml:space="preserve">= </w:t>
      </w:r>
      <w:r w:rsidR="00692EAF">
        <w:rPr>
          <w:lang w:val="en-GB"/>
        </w:rPr>
        <w:t>1</w:t>
      </w:r>
    </w:p>
    <w:p w14:paraId="7133F3EB" w14:textId="75CB571A" w:rsidR="00DC0029" w:rsidRPr="00692EAF" w:rsidRDefault="00DC0029" w:rsidP="00DC0029"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10) = </w:t>
      </w:r>
      <w:r w:rsidR="00692EAF">
        <w:rPr>
          <w:lang w:val="en-GB"/>
        </w:rPr>
        <w:t>2</w:t>
      </w:r>
      <w:r>
        <w:rPr>
          <w:lang w:val="en-GB"/>
        </w:rPr>
        <w:t xml:space="preserve">0 = </w:t>
      </w:r>
      <w:r>
        <w:t>10</w:t>
      </w:r>
      <w:r w:rsidR="00692EAF">
        <w:t>100</w:t>
      </w:r>
      <w:r>
        <w:rPr>
          <w:lang w:val="en-GB"/>
        </w:rPr>
        <w:t xml:space="preserve">= </w:t>
      </w:r>
      <w:r w:rsidR="00692EAF">
        <w:rPr>
          <w:lang w:val="en-GB"/>
        </w:rPr>
        <w:t>2</w:t>
      </w:r>
    </w:p>
    <w:p w14:paraId="712164B8" w14:textId="6A0B439A" w:rsidR="00DC0029" w:rsidRDefault="00DC0029" w:rsidP="00DC0029">
      <w:pPr>
        <w:rPr>
          <w:lang w:val="en-GB"/>
        </w:rPr>
      </w:pPr>
      <w:proofErr w:type="gramStart"/>
      <w:r>
        <w:rPr>
          <w:lang w:val="en-GB"/>
        </w:rPr>
        <w:t>h(</w:t>
      </w:r>
      <w:proofErr w:type="gramEnd"/>
      <w:r>
        <w:rPr>
          <w:lang w:val="en-GB"/>
        </w:rPr>
        <w:t xml:space="preserve">15) = </w:t>
      </w:r>
      <w:r w:rsidR="00692EAF">
        <w:rPr>
          <w:lang w:val="en-GB"/>
        </w:rPr>
        <w:t>30</w:t>
      </w:r>
      <w:r>
        <w:rPr>
          <w:lang w:val="en-GB"/>
        </w:rPr>
        <w:t xml:space="preserve"> = 111</w:t>
      </w:r>
      <w:r w:rsidR="00692EAF">
        <w:rPr>
          <w:lang w:val="en-GB"/>
        </w:rPr>
        <w:t>1</w:t>
      </w:r>
      <w:r>
        <w:rPr>
          <w:lang w:val="en-GB"/>
        </w:rPr>
        <w:t xml:space="preserve">0= </w:t>
      </w:r>
      <w:r w:rsidR="00692EAF">
        <w:rPr>
          <w:lang w:val="en-GB"/>
        </w:rPr>
        <w:t>1</w:t>
      </w:r>
    </w:p>
    <w:p w14:paraId="2AD11423" w14:textId="5EFC2A70" w:rsidR="00634116" w:rsidRDefault="00634116" w:rsidP="00634116">
      <w:pPr>
        <w:rPr>
          <w:lang w:val="en-GB"/>
        </w:rPr>
      </w:pPr>
      <w:r>
        <w:rPr>
          <w:lang w:val="en-GB"/>
        </w:rPr>
        <w:t xml:space="preserve">Max Tail Length R = </w:t>
      </w:r>
      <w:r w:rsidR="00692EAF">
        <w:rPr>
          <w:lang w:val="en-GB"/>
        </w:rPr>
        <w:t>3</w:t>
      </w:r>
    </w:p>
    <w:p w14:paraId="212D8D60" w14:textId="3D960466" w:rsidR="00634116" w:rsidRDefault="00634116" w:rsidP="0003307C">
      <w:pPr>
        <w:rPr>
          <w:lang w:val="en-GB"/>
        </w:rPr>
      </w:pPr>
      <w:r>
        <w:rPr>
          <w:lang w:val="en-GB"/>
        </w:rPr>
        <w:t>Estimate number of distinct elements 2^R = 2^</w:t>
      </w:r>
      <w:r w:rsidR="00692EAF">
        <w:rPr>
          <w:lang w:val="en-GB"/>
        </w:rPr>
        <w:t>3</w:t>
      </w:r>
      <w:r>
        <w:rPr>
          <w:lang w:val="en-GB"/>
        </w:rPr>
        <w:t xml:space="preserve"> = </w:t>
      </w:r>
      <w:r w:rsidR="00692EAF">
        <w:rPr>
          <w:lang w:val="en-GB"/>
        </w:rPr>
        <w:t>8</w:t>
      </w:r>
    </w:p>
    <w:p w14:paraId="1984392A" w14:textId="687665D5" w:rsidR="00D41251" w:rsidRDefault="00D41251" w:rsidP="00D41251">
      <w:pPr>
        <w:pStyle w:val="Heading2"/>
        <w:rPr>
          <w:lang w:val="en-GB"/>
        </w:rPr>
      </w:pPr>
      <w:r>
        <w:rPr>
          <w:lang w:val="en-GB"/>
        </w:rPr>
        <w:t xml:space="preserve">Exercise 5 Summary of 3.6 and 3.7 (10 +10 points) </w:t>
      </w:r>
    </w:p>
    <w:p w14:paraId="0091B011" w14:textId="77777777" w:rsidR="00D41251" w:rsidRDefault="00D41251" w:rsidP="00D41251">
      <w:pPr>
        <w:rPr>
          <w:lang w:val="en-GB"/>
        </w:rPr>
      </w:pPr>
    </w:p>
    <w:p w14:paraId="5234F071" w14:textId="15EEA730" w:rsidR="00090DF1" w:rsidDel="00090DF1" w:rsidRDefault="00D41251">
      <w:pPr>
        <w:pStyle w:val="ListParagraph"/>
        <w:ind w:left="0"/>
        <w:rPr>
          <w:del w:id="58" w:author="Yingyao Lu" w:date="2021-04-07T12:39:00Z"/>
          <w:lang w:val="en-GB"/>
        </w:rPr>
        <w:pPrChange w:id="59" w:author="Yingyao Lu" w:date="2021-04-07T12:40:00Z">
          <w:pPr>
            <w:pStyle w:val="ListParagraph"/>
          </w:pPr>
        </w:pPrChange>
      </w:pPr>
      <w:del w:id="60" w:author="Yingyao Lu" w:date="2021-04-07T12:39:00Z">
        <w:r w:rsidRPr="00090DF1" w:rsidDel="00090DF1">
          <w:rPr>
            <w:lang w:val="en-GB"/>
          </w:rPr>
          <w:delText xml:space="preserve">1. </w:delText>
        </w:r>
      </w:del>
      <w:r w:rsidRPr="00090DF1">
        <w:rPr>
          <w:lang w:val="en-GB"/>
        </w:rPr>
        <w:t>Summarize the content of 3.6 in your own words (600 words).</w:t>
      </w:r>
      <w:ins w:id="61" w:author="Yingyao Lu" w:date="2021-04-07T12:40:00Z">
        <w:r w:rsidR="00090DF1">
          <w:rPr>
            <w:lang w:val="en-GB"/>
          </w:rPr>
          <w:t xml:space="preserve"> (Emily)</w:t>
        </w:r>
      </w:ins>
      <w:del w:id="62" w:author="Yingyao Lu" w:date="2021-04-07T12:39:00Z">
        <w:r w:rsidRPr="00090DF1" w:rsidDel="00090DF1">
          <w:rPr>
            <w:lang w:val="en-GB"/>
          </w:rPr>
          <w:delText xml:space="preserve"> </w:delText>
        </w:r>
      </w:del>
    </w:p>
    <w:p w14:paraId="3EB0E676" w14:textId="77777777" w:rsidR="00090DF1" w:rsidRDefault="00090DF1">
      <w:pPr>
        <w:pStyle w:val="ListParagraph"/>
        <w:ind w:left="0"/>
        <w:rPr>
          <w:ins w:id="63" w:author="Yingyao Lu" w:date="2021-04-07T12:40:00Z"/>
          <w:lang w:val="en-GB"/>
        </w:rPr>
        <w:pPrChange w:id="64" w:author="Yingyao Lu" w:date="2021-04-07T12:40:00Z">
          <w:pPr>
            <w:pStyle w:val="ListParagraph"/>
          </w:pPr>
        </w:pPrChange>
      </w:pPr>
    </w:p>
    <w:p w14:paraId="03B632D9" w14:textId="65A36A7F" w:rsidR="00D41251" w:rsidRPr="00090DF1" w:rsidDel="00090DF1" w:rsidRDefault="00D41251">
      <w:pPr>
        <w:pStyle w:val="ListParagraph"/>
        <w:numPr>
          <w:ilvl w:val="0"/>
          <w:numId w:val="8"/>
        </w:numPr>
        <w:rPr>
          <w:del w:id="65" w:author="Yingyao Lu" w:date="2021-04-07T12:39:00Z"/>
          <w:lang w:val="en-GB"/>
        </w:rPr>
        <w:pPrChange w:id="66" w:author="Yingyao Lu" w:date="2021-04-07T12:39:00Z">
          <w:pPr/>
        </w:pPrChange>
      </w:pPr>
    </w:p>
    <w:p w14:paraId="7FC94FDF" w14:textId="7EA8215B" w:rsidR="00D41251" w:rsidRPr="00C8235D" w:rsidDel="00856E9C" w:rsidRDefault="00D41251">
      <w:pPr>
        <w:pStyle w:val="ListParagraph"/>
        <w:ind w:left="0"/>
        <w:rPr>
          <w:del w:id="67" w:author="Yingyao Lu" w:date="2021-04-07T12:39:00Z"/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68" w:author="Yingyao Lu" w:date="2021-04-07T12:40:00Z">
          <w:pPr/>
        </w:pPrChange>
      </w:pPr>
      <w:del w:id="69" w:author="Yingyao Lu" w:date="2021-04-07T12:39:00Z">
        <w:r w:rsidDel="00090DF1">
          <w:rPr>
            <w:lang w:val="en-GB"/>
          </w:rPr>
          <w:delText xml:space="preserve">2. </w:delText>
        </w:r>
      </w:del>
      <w:r>
        <w:rPr>
          <w:lang w:val="en-GB"/>
        </w:rPr>
        <w:t>Summarize the content of 3.7 in your own words (600 words).</w:t>
      </w:r>
      <w:ins w:id="70" w:author="Yingyao Lu" w:date="2021-04-07T12:40:00Z">
        <w:r w:rsidR="00090DF1">
          <w:rPr>
            <w:lang w:val="en-GB"/>
          </w:rPr>
          <w:t xml:space="preserve"> (Jin)</w:t>
        </w:r>
      </w:ins>
    </w:p>
    <w:p w14:paraId="7961AB1B" w14:textId="690A222F" w:rsidR="00424EA7" w:rsidRPr="00954D58" w:rsidDel="00856E9C" w:rsidRDefault="00424EA7">
      <w:pPr>
        <w:pStyle w:val="ListParagraph"/>
        <w:ind w:left="0"/>
        <w:rPr>
          <w:del w:id="71" w:author="Yingyao Lu" w:date="2021-04-07T12:39:00Z"/>
          <w:lang w:val="en-GB"/>
        </w:rPr>
        <w:pPrChange w:id="72" w:author="Yingyao Lu" w:date="2021-04-07T12:40:00Z">
          <w:pPr>
            <w:pStyle w:val="ListParagraph"/>
            <w:ind w:left="1080"/>
          </w:pPr>
        </w:pPrChange>
      </w:pPr>
    </w:p>
    <w:p w14:paraId="13A4A518" w14:textId="67276290" w:rsidR="00954D58" w:rsidDel="00A958AF" w:rsidRDefault="00954D58">
      <w:pPr>
        <w:pStyle w:val="ListParagraph"/>
        <w:ind w:left="0"/>
        <w:rPr>
          <w:del w:id="73" w:author="Yingyao Lu" w:date="2021-04-07T12:39:00Z"/>
          <w:lang w:val="en-GB"/>
        </w:rPr>
        <w:pPrChange w:id="74" w:author="Yingyao Lu" w:date="2021-04-07T12:40:00Z">
          <w:pPr>
            <w:ind w:left="360"/>
          </w:pPr>
        </w:pPrChange>
      </w:pPr>
      <w:del w:id="75" w:author="Yingyao Lu" w:date="2021-04-07T12:39:00Z">
        <w:r w:rsidDel="00A958AF">
          <w:rPr>
            <w:lang w:val="en-GB"/>
          </w:rPr>
          <w:delText xml:space="preserve">1.2 </w:delText>
        </w:r>
        <w:r w:rsidDel="00A958AF">
          <w:rPr>
            <w:lang w:val="en-GB"/>
          </w:rPr>
          <w:tab/>
          <w:delText>k=4</w:delText>
        </w:r>
      </w:del>
    </w:p>
    <w:p w14:paraId="238A6C1E" w14:textId="51498132" w:rsidR="00954D58" w:rsidRPr="00954D58" w:rsidDel="00803910" w:rsidRDefault="00954D58">
      <w:pPr>
        <w:pStyle w:val="ListParagraph"/>
        <w:ind w:left="0"/>
        <w:rPr>
          <w:del w:id="76" w:author="Yingyao Lu" w:date="2021-04-07T12:39:00Z"/>
          <w:lang w:val="en-GB"/>
        </w:rPr>
        <w:pPrChange w:id="77" w:author="Yingyao Lu" w:date="2021-04-07T12:40:00Z">
          <w:pPr>
            <w:ind w:left="360"/>
          </w:pPr>
        </w:pPrChange>
      </w:pPr>
    </w:p>
    <w:p w14:paraId="5A629FDF" w14:textId="589253D6" w:rsidR="00C40910" w:rsidDel="00803910" w:rsidRDefault="003C6512">
      <w:pPr>
        <w:pStyle w:val="ListParagraph"/>
        <w:ind w:left="0"/>
        <w:rPr>
          <w:del w:id="78" w:author="Yingyao Lu" w:date="2021-04-07T12:39:00Z"/>
          <w:lang w:val="en-GB"/>
        </w:rPr>
        <w:pPrChange w:id="79" w:author="Yingyao Lu" w:date="2021-04-07T12:40:00Z">
          <w:pPr>
            <w:pStyle w:val="Heading2"/>
          </w:pPr>
        </w:pPrChange>
      </w:pPr>
      <w:del w:id="80" w:author="Yingyao Lu" w:date="2021-04-07T12:39:00Z">
        <w:r w:rsidDel="00803910">
          <w:rPr>
            <w:lang w:val="en-GB"/>
          </w:rPr>
          <w:delText>Exercise 3 PageRank (22+13 points)</w:delText>
        </w:r>
      </w:del>
    </w:p>
    <w:p w14:paraId="340B412B" w14:textId="478F0164" w:rsidR="003C6512" w:rsidRPr="007168E0" w:rsidDel="00803910" w:rsidRDefault="00C40910">
      <w:pPr>
        <w:pStyle w:val="ListParagraph"/>
        <w:ind w:left="0"/>
        <w:rPr>
          <w:del w:id="81" w:author="Yingyao Lu" w:date="2021-04-07T12:39:00Z"/>
          <w:color w:val="0000FF"/>
          <w:lang w:val="en-GB"/>
        </w:rPr>
        <w:pPrChange w:id="82" w:author="Yingyao Lu" w:date="2021-04-07T12:40:00Z">
          <w:pPr/>
        </w:pPrChange>
      </w:pPr>
      <w:del w:id="83" w:author="Yingyao Lu" w:date="2021-04-07T12:39:00Z">
        <w:r w:rsidDel="00803910">
          <w:rPr>
            <w:color w:val="0000FF"/>
            <w:lang w:val="en-GB"/>
          </w:rPr>
          <w:delText>http://snap.stanford.edu/data/web-Google.html</w:delText>
        </w:r>
        <w:r w:rsidDel="00803910">
          <w:rPr>
            <w:noProof/>
            <w:lang w:val="en-GB"/>
          </w:rPr>
          <w:drawing>
            <wp:inline distT="0" distB="0" distL="0" distR="0" wp14:anchorId="7CD4A6FE" wp14:editId="1BA5ED58">
              <wp:extent cx="5594985" cy="3122757"/>
              <wp:effectExtent l="0" t="0" r="0" b="1905"/>
              <wp:docPr id="2" name="Picture 2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Text, letter&#10;&#10;Description automatically generated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0044" cy="31367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2F7C78E" w14:textId="16AE392B" w:rsidR="003C6512" w:rsidDel="00803910" w:rsidRDefault="003C6512">
      <w:pPr>
        <w:pStyle w:val="ListParagraph"/>
        <w:ind w:left="0"/>
        <w:rPr>
          <w:del w:id="84" w:author="Yingyao Lu" w:date="2021-04-07T12:39:00Z"/>
          <w:lang w:val="en-GB"/>
        </w:rPr>
        <w:pPrChange w:id="85" w:author="Yingyao Lu" w:date="2021-04-07T12:40:00Z">
          <w:pPr>
            <w:pStyle w:val="Heading2"/>
          </w:pPr>
        </w:pPrChange>
      </w:pPr>
      <w:del w:id="86" w:author="Yingyao Lu" w:date="2021-04-07T12:39:00Z">
        <w:r w:rsidDel="00803910">
          <w:rPr>
            <w:lang w:val="en-GB"/>
          </w:rPr>
          <w:delText>Exercise 4 Data streams (7 + 7 points)</w:delText>
        </w:r>
      </w:del>
    </w:p>
    <w:p w14:paraId="10C1B28C" w14:textId="498511E8" w:rsidR="003C6512" w:rsidDel="00803910" w:rsidRDefault="00C40910">
      <w:pPr>
        <w:pStyle w:val="ListParagraph"/>
        <w:ind w:left="0"/>
        <w:rPr>
          <w:del w:id="87" w:author="Yingyao Lu" w:date="2021-04-07T12:39:00Z"/>
          <w:lang w:val="en-GB"/>
        </w:rPr>
        <w:pPrChange w:id="88" w:author="Yingyao Lu" w:date="2021-04-07T12:40:00Z">
          <w:pPr/>
        </w:pPrChange>
      </w:pPr>
      <w:del w:id="89" w:author="Yingyao Lu" w:date="2021-04-07T12:39:00Z">
        <w:r w:rsidDel="00803910">
          <w:rPr>
            <w:noProof/>
            <w:lang w:val="en-GB"/>
          </w:rPr>
          <w:drawing>
            <wp:inline distT="0" distB="0" distL="0" distR="0" wp14:anchorId="41872AEF" wp14:editId="7B9AF240">
              <wp:extent cx="5366592" cy="2561013"/>
              <wp:effectExtent l="0" t="0" r="5715" b="4445"/>
              <wp:docPr id="3" name="Picture 3" descr="Text, let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Text, letter&#10;&#10;Description automatically generated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6264" cy="25704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803910">
          <w:rPr>
            <w:noProof/>
            <w:lang w:val="en-GB"/>
          </w:rPr>
          <w:drawing>
            <wp:inline distT="0" distB="0" distL="0" distR="0" wp14:anchorId="048958FA" wp14:editId="3E6688B5">
              <wp:extent cx="5595192" cy="2154600"/>
              <wp:effectExtent l="0" t="0" r="5715" b="4445"/>
              <wp:docPr id="4" name="Picture 4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ext&#10;&#10;Description automatically generated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7789" cy="21594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7ABA3F5" w14:textId="3351F081" w:rsidR="003C6512" w:rsidDel="00803910" w:rsidRDefault="003C6512">
      <w:pPr>
        <w:pStyle w:val="ListParagraph"/>
        <w:ind w:left="0"/>
        <w:rPr>
          <w:del w:id="90" w:author="Yingyao Lu" w:date="2021-04-07T12:39:00Z"/>
          <w:lang w:val="en-GB"/>
        </w:rPr>
        <w:pPrChange w:id="91" w:author="Yingyao Lu" w:date="2021-04-07T12:40:00Z">
          <w:pPr>
            <w:pStyle w:val="Heading2"/>
          </w:pPr>
        </w:pPrChange>
      </w:pPr>
      <w:del w:id="92" w:author="Yingyao Lu" w:date="2021-04-07T12:39:00Z">
        <w:r w:rsidDel="00803910">
          <w:rPr>
            <w:lang w:val="en-GB"/>
          </w:rPr>
          <w:delText xml:space="preserve">Exercise 5 Summary of 3.6 and 3.7 (10 +10 points) </w:delText>
        </w:r>
      </w:del>
    </w:p>
    <w:p w14:paraId="37768B2A" w14:textId="69844A9F" w:rsidR="00215CCD" w:rsidDel="00803910" w:rsidRDefault="00215CCD">
      <w:pPr>
        <w:pStyle w:val="ListParagraph"/>
        <w:ind w:left="0"/>
        <w:rPr>
          <w:del w:id="93" w:author="Yingyao Lu" w:date="2021-04-07T12:39:00Z"/>
          <w:lang w:val="en-GB"/>
        </w:rPr>
        <w:pPrChange w:id="94" w:author="Yingyao Lu" w:date="2021-04-07T12:40:00Z">
          <w:pPr/>
        </w:pPrChange>
      </w:pPr>
    </w:p>
    <w:p w14:paraId="4EC04A12" w14:textId="2342F182" w:rsidR="00215CCD" w:rsidDel="00803910" w:rsidRDefault="003C6512">
      <w:pPr>
        <w:pStyle w:val="ListParagraph"/>
        <w:ind w:left="0"/>
        <w:rPr>
          <w:del w:id="95" w:author="Yingyao Lu" w:date="2021-04-07T12:39:00Z"/>
          <w:lang w:val="en-GB"/>
        </w:rPr>
        <w:pPrChange w:id="96" w:author="Yingyao Lu" w:date="2021-04-07T12:40:00Z">
          <w:pPr/>
        </w:pPrChange>
      </w:pPr>
      <w:del w:id="97" w:author="Yingyao Lu" w:date="2021-04-07T12:39:00Z">
        <w:r w:rsidDel="00803910">
          <w:rPr>
            <w:lang w:val="en-GB"/>
          </w:rPr>
          <w:delText xml:space="preserve">1. Summarize the content of 3.6 in your own words (600 words). </w:delText>
        </w:r>
      </w:del>
    </w:p>
    <w:p w14:paraId="43ABE84D" w14:textId="5A37BEC6" w:rsidR="00215CCD" w:rsidDel="00803910" w:rsidRDefault="00215CCD">
      <w:pPr>
        <w:pStyle w:val="ListParagraph"/>
        <w:ind w:left="0"/>
        <w:rPr>
          <w:del w:id="98" w:author="Yingyao Lu" w:date="2021-04-07T12:39:00Z"/>
          <w:lang w:val="en-GB"/>
        </w:rPr>
        <w:pPrChange w:id="99" w:author="Yingyao Lu" w:date="2021-04-07T12:40:00Z">
          <w:pPr/>
        </w:pPrChange>
      </w:pPr>
    </w:p>
    <w:p w14:paraId="6EC51499" w14:textId="09BDC6B9" w:rsidR="003C6512" w:rsidRPr="00C8235D" w:rsidRDefault="003C6512">
      <w:pPr>
        <w:pStyle w:val="ListParagraph"/>
        <w:ind w:left="0"/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GB"/>
        </w:rPr>
        <w:pPrChange w:id="100" w:author="Yingyao Lu" w:date="2021-04-07T12:40:00Z">
          <w:pPr/>
        </w:pPrChange>
      </w:pPr>
      <w:del w:id="101" w:author="Yingyao Lu" w:date="2021-04-07T12:39:00Z">
        <w:r w:rsidDel="00803910">
          <w:rPr>
            <w:lang w:val="en-GB"/>
          </w:rPr>
          <w:delText>2. Summarize the content of 3.7 in your own words (600 words).</w:delText>
        </w:r>
      </w:del>
    </w:p>
    <w:sectPr w:rsidR="003C6512" w:rsidRPr="00C8235D" w:rsidSect="007168E0">
      <w:footerReference w:type="default" r:id="rId16"/>
      <w:pgSz w:w="11907" w:h="16839" w:code="9"/>
      <w:pgMar w:top="720" w:right="1134" w:bottom="720" w:left="113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AAAE" w14:textId="77777777" w:rsidR="00816BB6" w:rsidRDefault="00816BB6">
      <w:r>
        <w:separator/>
      </w:r>
    </w:p>
    <w:p w14:paraId="7D3BB2A5" w14:textId="77777777" w:rsidR="00816BB6" w:rsidRDefault="00816BB6"/>
  </w:endnote>
  <w:endnote w:type="continuationSeparator" w:id="0">
    <w:p w14:paraId="42D471FC" w14:textId="77777777" w:rsidR="00816BB6" w:rsidRDefault="00816BB6">
      <w:r>
        <w:continuationSeparator/>
      </w:r>
    </w:p>
    <w:p w14:paraId="6B259867" w14:textId="77777777" w:rsidR="00816BB6" w:rsidRDefault="00816BB6"/>
  </w:endnote>
  <w:endnote w:type="continuationNotice" w:id="1">
    <w:p w14:paraId="720C25FE" w14:textId="77777777" w:rsidR="00816BB6" w:rsidRDefault="00816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4826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BA1D" w14:textId="77777777" w:rsidR="00816BB6" w:rsidRDefault="00816BB6">
      <w:r>
        <w:separator/>
      </w:r>
    </w:p>
    <w:p w14:paraId="2BA1EC16" w14:textId="77777777" w:rsidR="00816BB6" w:rsidRDefault="00816BB6"/>
  </w:footnote>
  <w:footnote w:type="continuationSeparator" w:id="0">
    <w:p w14:paraId="373CB62C" w14:textId="77777777" w:rsidR="00816BB6" w:rsidRDefault="00816BB6">
      <w:r>
        <w:continuationSeparator/>
      </w:r>
    </w:p>
    <w:p w14:paraId="2F2586D5" w14:textId="77777777" w:rsidR="00816BB6" w:rsidRDefault="00816BB6"/>
  </w:footnote>
  <w:footnote w:type="continuationNotice" w:id="1">
    <w:p w14:paraId="51EC9DA9" w14:textId="77777777" w:rsidR="00816BB6" w:rsidRDefault="00816B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1026E4"/>
    <w:multiLevelType w:val="hybridMultilevel"/>
    <w:tmpl w:val="D556E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45726"/>
    <w:multiLevelType w:val="hybridMultilevel"/>
    <w:tmpl w:val="8E8E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D07A0"/>
    <w:multiLevelType w:val="hybridMultilevel"/>
    <w:tmpl w:val="617661A2"/>
    <w:lvl w:ilvl="0" w:tplc="AB9870BC">
      <w:start w:val="1"/>
      <w:numFmt w:val="decimal"/>
      <w:lvlText w:val="(%1−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3A8C"/>
    <w:multiLevelType w:val="multilevel"/>
    <w:tmpl w:val="B51A4FA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ngyao Lu">
    <w15:presenceInfo w15:providerId="None" w15:userId="Yingyao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A"/>
    <w:rsid w:val="0000521D"/>
    <w:rsid w:val="000228C4"/>
    <w:rsid w:val="000315EC"/>
    <w:rsid w:val="0003307C"/>
    <w:rsid w:val="00077800"/>
    <w:rsid w:val="00090DF1"/>
    <w:rsid w:val="000B0CE2"/>
    <w:rsid w:val="000C3DDC"/>
    <w:rsid w:val="000E7C0D"/>
    <w:rsid w:val="000F312B"/>
    <w:rsid w:val="00121601"/>
    <w:rsid w:val="00135B20"/>
    <w:rsid w:val="00154D38"/>
    <w:rsid w:val="001557C5"/>
    <w:rsid w:val="00175DC4"/>
    <w:rsid w:val="00185C37"/>
    <w:rsid w:val="00194442"/>
    <w:rsid w:val="001A6F31"/>
    <w:rsid w:val="001B39A1"/>
    <w:rsid w:val="001F030A"/>
    <w:rsid w:val="00215CCD"/>
    <w:rsid w:val="0025007E"/>
    <w:rsid w:val="0027235E"/>
    <w:rsid w:val="00273276"/>
    <w:rsid w:val="002A5E9A"/>
    <w:rsid w:val="002D569A"/>
    <w:rsid w:val="002F1E06"/>
    <w:rsid w:val="00302687"/>
    <w:rsid w:val="00320A21"/>
    <w:rsid w:val="003268B9"/>
    <w:rsid w:val="0034428B"/>
    <w:rsid w:val="00383D7D"/>
    <w:rsid w:val="003966FA"/>
    <w:rsid w:val="003A2834"/>
    <w:rsid w:val="003C30F1"/>
    <w:rsid w:val="003C6512"/>
    <w:rsid w:val="003D4EC6"/>
    <w:rsid w:val="003D5134"/>
    <w:rsid w:val="003F2544"/>
    <w:rsid w:val="00424EA7"/>
    <w:rsid w:val="00455B59"/>
    <w:rsid w:val="00484AB3"/>
    <w:rsid w:val="004B7DEB"/>
    <w:rsid w:val="004C4141"/>
    <w:rsid w:val="004E0577"/>
    <w:rsid w:val="00506059"/>
    <w:rsid w:val="00507B3A"/>
    <w:rsid w:val="00581DC4"/>
    <w:rsid w:val="005949D6"/>
    <w:rsid w:val="005A5E43"/>
    <w:rsid w:val="005B7B23"/>
    <w:rsid w:val="005C477B"/>
    <w:rsid w:val="005D3080"/>
    <w:rsid w:val="0060008E"/>
    <w:rsid w:val="00607376"/>
    <w:rsid w:val="0063343A"/>
    <w:rsid w:val="00634116"/>
    <w:rsid w:val="00636A6C"/>
    <w:rsid w:val="0069006D"/>
    <w:rsid w:val="00692EAF"/>
    <w:rsid w:val="006A05A0"/>
    <w:rsid w:val="006A33E8"/>
    <w:rsid w:val="006D0031"/>
    <w:rsid w:val="006F1408"/>
    <w:rsid w:val="00713C81"/>
    <w:rsid w:val="007168E0"/>
    <w:rsid w:val="00724587"/>
    <w:rsid w:val="00732522"/>
    <w:rsid w:val="00775C9B"/>
    <w:rsid w:val="00786B1A"/>
    <w:rsid w:val="007A51D2"/>
    <w:rsid w:val="007C1323"/>
    <w:rsid w:val="007D4C44"/>
    <w:rsid w:val="007D716A"/>
    <w:rsid w:val="007E60BE"/>
    <w:rsid w:val="007F194B"/>
    <w:rsid w:val="00803910"/>
    <w:rsid w:val="00807843"/>
    <w:rsid w:val="00816BB6"/>
    <w:rsid w:val="008223D4"/>
    <w:rsid w:val="00831567"/>
    <w:rsid w:val="008402D6"/>
    <w:rsid w:val="00843907"/>
    <w:rsid w:val="00856E9C"/>
    <w:rsid w:val="00883A7D"/>
    <w:rsid w:val="008C332A"/>
    <w:rsid w:val="008E0C41"/>
    <w:rsid w:val="00924DDB"/>
    <w:rsid w:val="00944E5C"/>
    <w:rsid w:val="00954D58"/>
    <w:rsid w:val="00956211"/>
    <w:rsid w:val="00964C2F"/>
    <w:rsid w:val="009F4725"/>
    <w:rsid w:val="00A10711"/>
    <w:rsid w:val="00A21482"/>
    <w:rsid w:val="00A85334"/>
    <w:rsid w:val="00A870F7"/>
    <w:rsid w:val="00A958AF"/>
    <w:rsid w:val="00AA5DC4"/>
    <w:rsid w:val="00AD48A4"/>
    <w:rsid w:val="00AE105D"/>
    <w:rsid w:val="00AF626B"/>
    <w:rsid w:val="00B25CF1"/>
    <w:rsid w:val="00B26C66"/>
    <w:rsid w:val="00B42128"/>
    <w:rsid w:val="00B44448"/>
    <w:rsid w:val="00B52BE9"/>
    <w:rsid w:val="00B56BDE"/>
    <w:rsid w:val="00BA08C1"/>
    <w:rsid w:val="00BA2FB0"/>
    <w:rsid w:val="00BA79C3"/>
    <w:rsid w:val="00BB2D3D"/>
    <w:rsid w:val="00BB3D33"/>
    <w:rsid w:val="00C0433B"/>
    <w:rsid w:val="00C3097D"/>
    <w:rsid w:val="00C40910"/>
    <w:rsid w:val="00C423A1"/>
    <w:rsid w:val="00C74988"/>
    <w:rsid w:val="00C8235D"/>
    <w:rsid w:val="00CA7EBF"/>
    <w:rsid w:val="00D26207"/>
    <w:rsid w:val="00D3286D"/>
    <w:rsid w:val="00D33CE9"/>
    <w:rsid w:val="00D41251"/>
    <w:rsid w:val="00D469AB"/>
    <w:rsid w:val="00D662AF"/>
    <w:rsid w:val="00DA28A0"/>
    <w:rsid w:val="00DC0029"/>
    <w:rsid w:val="00DC0F94"/>
    <w:rsid w:val="00DE45DA"/>
    <w:rsid w:val="00DE5023"/>
    <w:rsid w:val="00DF002A"/>
    <w:rsid w:val="00E50EE2"/>
    <w:rsid w:val="00E53105"/>
    <w:rsid w:val="00E57E50"/>
    <w:rsid w:val="00E63A74"/>
    <w:rsid w:val="00E95E73"/>
    <w:rsid w:val="00EC1365"/>
    <w:rsid w:val="00EC1C8F"/>
    <w:rsid w:val="00EF4E40"/>
    <w:rsid w:val="00F249EC"/>
    <w:rsid w:val="00F92AF8"/>
    <w:rsid w:val="00FD254D"/>
    <w:rsid w:val="00FF38DC"/>
    <w:rsid w:val="597D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793C"/>
  <w15:chartTrackingRefBased/>
  <w15:docId w15:val="{7868DD9D-7F5A-F14E-9DC7-B7AD7B16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2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8223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8223D4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8223D4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A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y/Library/Containers/com.microsoft.Word/Data/Library/Application%2520Support/Microsoft/Office/16.0/DTS/en-GB%257b8FD30B4A-B364-D042-B45F-296091B2A158%257d/%257b3B18896D-1FF8-E447-B5E6-C568BDE5B5A7%25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%7b3B18896D-1FF8-E447-B5E6-C568BDE5B5A7%7dtf10002086.dotx</Template>
  <TotalTime>59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Yingyao Lu</dc:creator>
  <cp:keywords/>
  <dc:description/>
  <cp:lastModifiedBy>Yin Jin</cp:lastModifiedBy>
  <cp:revision>23</cp:revision>
  <dcterms:created xsi:type="dcterms:W3CDTF">2021-04-17T09:03:00Z</dcterms:created>
  <dcterms:modified xsi:type="dcterms:W3CDTF">2021-04-18T06:28:00Z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